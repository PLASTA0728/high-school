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FA28" w14:textId="77777777" w:rsidR="003A0785" w:rsidRDefault="003A0785" w:rsidP="00DB6299">
      <w:pPr>
        <w:spacing w:line="276" w:lineRule="auto"/>
        <w:jc w:val="center"/>
        <w:rPr>
          <w:ins w:id="0" w:author="春芳 周" w:date="2023-12-27T14:22:00Z"/>
          <w:rFonts w:ascii="华文宋体" w:eastAsia="华文宋体" w:hAnsi="华文宋体"/>
        </w:rPr>
      </w:pPr>
    </w:p>
    <w:p w14:paraId="2FE6EDB4" w14:textId="191A471E" w:rsidR="003A00C6" w:rsidRPr="00343688" w:rsidRDefault="003A00C6" w:rsidP="00DB6299">
      <w:pPr>
        <w:spacing w:line="276" w:lineRule="auto"/>
        <w:jc w:val="center"/>
        <w:rPr>
          <w:rFonts w:ascii="华文宋体" w:eastAsia="华文宋体" w:hAnsi="华文宋体"/>
        </w:rPr>
      </w:pPr>
      <w:r w:rsidRPr="00343688">
        <w:rPr>
          <w:rFonts w:ascii="华文宋体" w:eastAsia="华文宋体" w:hAnsi="华文宋体" w:hint="eastAsia"/>
        </w:rPr>
        <w:t>社会结构模式对于亲属概念界定的影响</w:t>
      </w:r>
    </w:p>
    <w:p w14:paraId="2258C350" w14:textId="1C7F711F" w:rsidR="00A15BCC" w:rsidRPr="00253909" w:rsidRDefault="00253909" w:rsidP="00DB6299">
      <w:pPr>
        <w:spacing w:line="276" w:lineRule="auto"/>
        <w:jc w:val="center"/>
        <w:rPr>
          <w:rFonts w:ascii="华文仿宋" w:eastAsia="华文仿宋" w:hAnsi="华文仿宋"/>
        </w:rPr>
      </w:pPr>
      <w:r w:rsidRPr="00253909">
        <w:rPr>
          <w:rFonts w:ascii="华文仿宋" w:eastAsia="华文仿宋" w:hAnsi="华文仿宋" w:hint="eastAsia"/>
        </w:rPr>
        <w:t>1</w:t>
      </w:r>
      <w:r w:rsidRPr="00253909">
        <w:rPr>
          <w:rFonts w:ascii="华文仿宋" w:eastAsia="华文仿宋" w:hAnsi="华文仿宋"/>
        </w:rPr>
        <w:t xml:space="preserve">1.5 </w:t>
      </w:r>
      <w:r w:rsidRPr="00253909">
        <w:rPr>
          <w:rFonts w:ascii="华文仿宋" w:eastAsia="华文仿宋" w:hAnsi="华文仿宋" w:hint="eastAsia"/>
        </w:rPr>
        <w:t>姚苏倪</w:t>
      </w:r>
    </w:p>
    <w:p w14:paraId="376E7242" w14:textId="41DFE418" w:rsidR="00A6163A" w:rsidRPr="00A6163A" w:rsidRDefault="00A6163A" w:rsidP="00DB6299">
      <w:pPr>
        <w:spacing w:line="276" w:lineRule="auto"/>
        <w:ind w:firstLine="420"/>
        <w:rPr>
          <w:rFonts w:ascii="华文宋体" w:eastAsia="华文宋体" w:hAnsi="华文宋体"/>
        </w:rPr>
      </w:pPr>
      <w:r>
        <w:rPr>
          <w:rFonts w:ascii="华文宋体" w:eastAsia="华文宋体" w:hAnsi="华文宋体" w:hint="eastAsia"/>
        </w:rPr>
        <w:t>不同的</w:t>
      </w:r>
      <w:r w:rsidRPr="00343688">
        <w:rPr>
          <w:rFonts w:ascii="华文宋体" w:eastAsia="华文宋体" w:hAnsi="华文宋体" w:hint="eastAsia"/>
        </w:rPr>
        <w:t>社会结构塑造着不同文化，导致了不同文化下的差异性。社会结构模式对于塑造人们对亲属概念的认知中发挥着</w:t>
      </w:r>
      <w:r>
        <w:rPr>
          <w:rFonts w:ascii="华文宋体" w:eastAsia="华文宋体" w:hAnsi="华文宋体" w:hint="eastAsia"/>
        </w:rPr>
        <w:t>决定性的</w:t>
      </w:r>
      <w:r w:rsidRPr="00343688">
        <w:rPr>
          <w:rFonts w:ascii="华文宋体" w:eastAsia="华文宋体" w:hAnsi="华文宋体" w:hint="eastAsia"/>
        </w:rPr>
        <w:t>影响。费孝通的《差序格局》便探讨了这一问题，描绘了西洋社会和中国社会在社会结构和亲属关系上的独特差异。这一问题涉及到“文化</w:t>
      </w:r>
      <w:r>
        <w:rPr>
          <w:rFonts w:ascii="华文宋体" w:eastAsia="华文宋体" w:hAnsi="华文宋体" w:hint="eastAsia"/>
        </w:rPr>
        <w:t>、</w:t>
      </w:r>
      <w:r w:rsidRPr="00343688">
        <w:rPr>
          <w:rFonts w:ascii="华文宋体" w:eastAsia="华文宋体" w:hAnsi="华文宋体" w:hint="eastAsia"/>
        </w:rPr>
        <w:t>身份与社区”领域，引发了对于个体在社会框架中的定位以及亲属关系如何受到社会结构塑造</w:t>
      </w:r>
      <w:r>
        <w:rPr>
          <w:rFonts w:ascii="华文宋体" w:eastAsia="华文宋体" w:hAnsi="华文宋体" w:hint="eastAsia"/>
        </w:rPr>
        <w:t>的思考</w:t>
      </w:r>
      <w:r w:rsidRPr="00343688">
        <w:rPr>
          <w:rFonts w:ascii="华文宋体" w:eastAsia="华文宋体" w:hAnsi="华文宋体" w:hint="eastAsia"/>
        </w:rPr>
        <w:t>。</w:t>
      </w:r>
    </w:p>
    <w:p w14:paraId="10E8FD4E" w14:textId="365B1B9F" w:rsidR="00BD585B" w:rsidRDefault="00AB5673" w:rsidP="00DB6299">
      <w:pPr>
        <w:spacing w:line="276" w:lineRule="auto"/>
        <w:ind w:firstLine="420"/>
        <w:rPr>
          <w:rFonts w:ascii="华文宋体" w:eastAsia="华文宋体" w:hAnsi="华文宋体"/>
        </w:rPr>
      </w:pPr>
      <w:r>
        <w:rPr>
          <w:rFonts w:ascii="华文宋体" w:eastAsia="华文宋体" w:hAnsi="华文宋体" w:hint="eastAsia"/>
        </w:rPr>
        <w:t>本文所讨论的选段来自费孝通</w:t>
      </w:r>
      <w:r w:rsidR="00343688" w:rsidRPr="00343688">
        <w:rPr>
          <w:rFonts w:ascii="华文宋体" w:eastAsia="华文宋体" w:hAnsi="华文宋体" w:hint="eastAsia"/>
        </w:rPr>
        <w:t>《乡土中国》</w:t>
      </w:r>
      <w:r>
        <w:rPr>
          <w:rFonts w:ascii="华文宋体" w:eastAsia="华文宋体" w:hAnsi="华文宋体" w:hint="eastAsia"/>
        </w:rPr>
        <w:t>中</w:t>
      </w:r>
      <w:r w:rsidRPr="00343688">
        <w:rPr>
          <w:rFonts w:ascii="华文宋体" w:eastAsia="华文宋体" w:hAnsi="华文宋体" w:hint="eastAsia"/>
        </w:rPr>
        <w:t>《差序格局》</w:t>
      </w:r>
      <w:r>
        <w:rPr>
          <w:rFonts w:ascii="华文宋体" w:eastAsia="华文宋体" w:hAnsi="华文宋体" w:hint="eastAsia"/>
        </w:rPr>
        <w:t>一章</w:t>
      </w:r>
      <w:r w:rsidR="00343688" w:rsidRPr="00343688">
        <w:rPr>
          <w:rFonts w:ascii="华文宋体" w:eastAsia="华文宋体" w:hAnsi="华文宋体" w:hint="eastAsia"/>
        </w:rPr>
        <w:t>，</w:t>
      </w:r>
      <w:r>
        <w:rPr>
          <w:rFonts w:ascii="华文宋体" w:eastAsia="华文宋体" w:hAnsi="华文宋体" w:hint="eastAsia"/>
        </w:rPr>
        <w:t>该书</w:t>
      </w:r>
      <w:r w:rsidR="00343688" w:rsidRPr="00343688">
        <w:rPr>
          <w:rFonts w:ascii="华文宋体" w:eastAsia="华文宋体" w:hAnsi="华文宋体" w:hint="eastAsia"/>
        </w:rPr>
        <w:t>主要讨论了西洋和中国社会结构模式之间的差异。</w:t>
      </w:r>
      <w:r>
        <w:rPr>
          <w:rFonts w:ascii="华文宋体" w:eastAsia="华文宋体" w:hAnsi="华文宋体" w:hint="eastAsia"/>
        </w:rPr>
        <w:t>作者</w:t>
      </w:r>
      <w:r w:rsidR="00343688" w:rsidRPr="00343688">
        <w:rPr>
          <w:rFonts w:ascii="华文宋体" w:eastAsia="华文宋体" w:hAnsi="华文宋体" w:hint="eastAsia"/>
        </w:rPr>
        <w:t>费孝通</w:t>
      </w:r>
      <w:r>
        <w:rPr>
          <w:rFonts w:ascii="华文宋体" w:eastAsia="华文宋体" w:hAnsi="华文宋体" w:hint="eastAsia"/>
        </w:rPr>
        <w:t>兼受中西方教育</w:t>
      </w:r>
      <w:r w:rsidR="00253909">
        <w:rPr>
          <w:rFonts w:ascii="华文宋体" w:eastAsia="华文宋体" w:hAnsi="华文宋体" w:hint="eastAsia"/>
        </w:rPr>
        <w:t>，</w:t>
      </w:r>
      <w:r>
        <w:rPr>
          <w:rFonts w:ascii="华文宋体" w:eastAsia="华文宋体" w:hAnsi="华文宋体" w:hint="eastAsia"/>
        </w:rPr>
        <w:t>运用现代学术方法，</w:t>
      </w:r>
      <w:ins w:id="1" w:author="LENOVO" w:date="2023-12-15T14:46:00Z">
        <w:r w:rsidR="00C52F16">
          <w:rPr>
            <w:rFonts w:ascii="华文宋体" w:eastAsia="华文宋体" w:hAnsi="华文宋体" w:hint="eastAsia"/>
          </w:rPr>
          <w:t>从</w:t>
        </w:r>
      </w:ins>
      <w:del w:id="2" w:author="LENOVO" w:date="2023-12-15T14:46:00Z">
        <w:r w:rsidDel="00C52F16">
          <w:rPr>
            <w:rFonts w:ascii="华文宋体" w:eastAsia="华文宋体" w:hAnsi="华文宋体" w:hint="eastAsia"/>
          </w:rPr>
          <w:delText>利用</w:delText>
        </w:r>
      </w:del>
      <w:r>
        <w:rPr>
          <w:rFonts w:ascii="华文宋体" w:eastAsia="华文宋体" w:hAnsi="华文宋体" w:hint="eastAsia"/>
        </w:rPr>
        <w:t>本土视角</w:t>
      </w:r>
      <w:ins w:id="3" w:author="LENOVO" w:date="2023-12-15T14:46:00Z">
        <w:r w:rsidR="00C52F16">
          <w:rPr>
            <w:rFonts w:ascii="华文宋体" w:eastAsia="华文宋体" w:hAnsi="华文宋体" w:hint="eastAsia"/>
          </w:rPr>
          <w:t>出发</w:t>
        </w:r>
      </w:ins>
      <w:r>
        <w:rPr>
          <w:rFonts w:ascii="华文宋体" w:eastAsia="华文宋体" w:hAnsi="华文宋体" w:hint="eastAsia"/>
        </w:rPr>
        <w:t>，</w:t>
      </w:r>
      <w:r w:rsidR="00343688" w:rsidRPr="00343688">
        <w:rPr>
          <w:rFonts w:ascii="华文宋体" w:eastAsia="华文宋体" w:hAnsi="华文宋体" w:hint="eastAsia"/>
        </w:rPr>
        <w:t>对中国乡土社会</w:t>
      </w:r>
      <w:r>
        <w:rPr>
          <w:rFonts w:ascii="华文宋体" w:eastAsia="华文宋体" w:hAnsi="华文宋体" w:hint="eastAsia"/>
        </w:rPr>
        <w:t>进行了</w:t>
      </w:r>
      <w:r w:rsidR="00343688" w:rsidRPr="00343688">
        <w:rPr>
          <w:rFonts w:ascii="华文宋体" w:eastAsia="华文宋体" w:hAnsi="华文宋体" w:hint="eastAsia"/>
        </w:rPr>
        <w:t>深入</w:t>
      </w:r>
      <w:r>
        <w:rPr>
          <w:rFonts w:ascii="华文宋体" w:eastAsia="华文宋体" w:hAnsi="华文宋体" w:hint="eastAsia"/>
        </w:rPr>
        <w:t>地</w:t>
      </w:r>
      <w:r w:rsidR="00343688" w:rsidRPr="00343688">
        <w:rPr>
          <w:rFonts w:ascii="华文宋体" w:eastAsia="华文宋体" w:hAnsi="华文宋体" w:hint="eastAsia"/>
        </w:rPr>
        <w:t>观察和剖析，揭示了中国社会的独特</w:t>
      </w:r>
      <w:r>
        <w:rPr>
          <w:rFonts w:ascii="华文宋体" w:eastAsia="华文宋体" w:hAnsi="华文宋体" w:hint="eastAsia"/>
        </w:rPr>
        <w:t>性</w:t>
      </w:r>
      <w:r w:rsidR="00343688" w:rsidRPr="00343688">
        <w:rPr>
          <w:rFonts w:ascii="华文宋体" w:eastAsia="华文宋体" w:hAnsi="华文宋体" w:hint="eastAsia"/>
        </w:rPr>
        <w:t>。费孝通在书中通过对家庭、亲属关系、村落生活等方面的描述，展现了中国乡土社会的复杂性和多样性。这</w:t>
      </w:r>
      <w:proofErr w:type="gramStart"/>
      <w:r w:rsidR="00343688" w:rsidRPr="00343688">
        <w:rPr>
          <w:rFonts w:ascii="华文宋体" w:eastAsia="华文宋体" w:hAnsi="华文宋体" w:hint="eastAsia"/>
        </w:rPr>
        <w:t>部著作帮助</w:t>
      </w:r>
      <w:proofErr w:type="gramEnd"/>
      <w:r w:rsidR="00343688" w:rsidRPr="00343688">
        <w:rPr>
          <w:rFonts w:ascii="华文宋体" w:eastAsia="华文宋体" w:hAnsi="华文宋体" w:hint="eastAsia"/>
        </w:rPr>
        <w:t>人们更好地理解中国传统文化和社会结构，深刻描绘了中国社会的历史、风土人情以及社会制度</w:t>
      </w:r>
      <w:r w:rsidR="00BD585B">
        <w:rPr>
          <w:rFonts w:ascii="华文宋体" w:eastAsia="华文宋体" w:hAnsi="华文宋体" w:hint="eastAsia"/>
        </w:rPr>
        <w:t>。</w:t>
      </w:r>
      <w:r w:rsidR="00BD585B" w:rsidRPr="00BD585B">
        <w:rPr>
          <w:rFonts w:ascii="华文宋体" w:eastAsia="华文宋体" w:hAnsi="华文宋体" w:hint="eastAsia"/>
        </w:rPr>
        <w:t>费孝通在社会学研究中展现了贴近实际且远离偏见的学术态度。他客观描述了乡土中国族群网络的形成基底、呈现形态，</w:t>
      </w:r>
      <w:commentRangeStart w:id="4"/>
      <w:r w:rsidR="00BD585B" w:rsidRPr="00BD585B">
        <w:rPr>
          <w:rFonts w:ascii="华文宋体" w:eastAsia="华文宋体" w:hAnsi="华文宋体" w:hint="eastAsia"/>
        </w:rPr>
        <w:t>注重家庭结构与社会结构的相互影响。</w:t>
      </w:r>
      <w:commentRangeEnd w:id="4"/>
      <w:r w:rsidR="00C52F16">
        <w:rPr>
          <w:rStyle w:val="CommentReference"/>
        </w:rPr>
        <w:commentReference w:id="4"/>
      </w:r>
      <w:r w:rsidR="00BD585B" w:rsidRPr="00BD585B">
        <w:rPr>
          <w:rFonts w:ascii="华文宋体" w:eastAsia="华文宋体" w:hAnsi="华文宋体" w:hint="eastAsia"/>
        </w:rPr>
        <w:t>作为社会学者，他运用人类学的学科眼光，通过现代学术方法，借助本土视角对中国乡土社会进行深入观察。费孝通巧妙地利用自身中国人身份，通过本土性的关照与介入，使乡土中国具备独立性与历史参考</w:t>
      </w:r>
      <w:commentRangeStart w:id="5"/>
      <w:r w:rsidR="00BD585B" w:rsidRPr="00BD585B">
        <w:rPr>
          <w:rFonts w:ascii="华文宋体" w:eastAsia="华文宋体" w:hAnsi="华文宋体" w:hint="eastAsia"/>
        </w:rPr>
        <w:t>意义</w:t>
      </w:r>
      <w:commentRangeEnd w:id="5"/>
      <w:r w:rsidR="00C52F16">
        <w:rPr>
          <w:rStyle w:val="CommentReference"/>
        </w:rPr>
        <w:commentReference w:id="5"/>
      </w:r>
      <w:r w:rsidR="00BD585B" w:rsidRPr="00BD585B">
        <w:rPr>
          <w:rFonts w:ascii="华文宋体" w:eastAsia="华文宋体" w:hAnsi="华文宋体" w:hint="eastAsia"/>
        </w:rPr>
        <w:t>。</w:t>
      </w:r>
      <w:r w:rsidR="00BD585B" w:rsidRPr="00BD585B">
        <w:rPr>
          <w:rFonts w:ascii="华文宋体" w:eastAsia="华文宋体" w:hAnsi="华文宋体"/>
        </w:rPr>
        <w:t xml:space="preserve"> </w:t>
      </w:r>
    </w:p>
    <w:p w14:paraId="57BDCAD3" w14:textId="5EDDB3BC" w:rsidR="00BD585B" w:rsidRPr="00BD585B" w:rsidRDefault="00BD585B" w:rsidP="00DB6299">
      <w:pPr>
        <w:spacing w:line="276" w:lineRule="auto"/>
        <w:ind w:firstLine="420"/>
        <w:rPr>
          <w:rFonts w:ascii="华文宋体" w:eastAsia="华文宋体" w:hAnsi="华文宋体"/>
        </w:rPr>
      </w:pPr>
      <w:r>
        <w:rPr>
          <w:rFonts w:ascii="华文宋体" w:eastAsia="华文宋体" w:hAnsi="华文宋体" w:hint="eastAsia"/>
        </w:rPr>
        <w:t>在内容方面，</w:t>
      </w:r>
      <w:r w:rsidRPr="00BD585B">
        <w:rPr>
          <w:rFonts w:ascii="华文宋体" w:eastAsia="华文宋体" w:hAnsi="华文宋体" w:hint="eastAsia"/>
        </w:rPr>
        <w:t>作者</w:t>
      </w:r>
      <w:r>
        <w:rPr>
          <w:rFonts w:ascii="华文宋体" w:eastAsia="华文宋体" w:hAnsi="华文宋体" w:hint="eastAsia"/>
        </w:rPr>
        <w:t>通过不同的比喻，比较了中西方社会结构对亲属关系的塑造。</w:t>
      </w:r>
      <w:r w:rsidRPr="00BD585B">
        <w:rPr>
          <w:rFonts w:ascii="华文宋体" w:eastAsia="华文宋体" w:hAnsi="华文宋体" w:hint="eastAsia"/>
        </w:rPr>
        <w:t>通过比喻西洋社会如捆柴，团体有清晰的边界，每个个体都属于一定的捆、扎、把，强调了西洋社会的“团体格局”。这种结构模式决定了个体在社会中的定位和彼此之间的关系，体现了社会结构模式对亲属概念的明确界定和组织方式。这清晰的团体格局影响了亲属关系的认知，使得社会中的个体能够明确地区分谁属于同一团体，形成了亲属概念的清晰认知</w:t>
      </w:r>
      <w:r>
        <w:rPr>
          <w:rFonts w:ascii="华文宋体" w:eastAsia="华文宋体" w:hAnsi="华文宋体" w:hint="eastAsia"/>
        </w:rPr>
        <w:t>。</w:t>
      </w:r>
      <w:r w:rsidR="001524CF">
        <w:rPr>
          <w:rFonts w:ascii="华文宋体" w:eastAsia="华文宋体" w:hAnsi="华文宋体" w:hint="eastAsia"/>
        </w:rPr>
        <w:t>而</w:t>
      </w:r>
      <w:r w:rsidRPr="00BD585B">
        <w:rPr>
          <w:rFonts w:ascii="华文宋体" w:eastAsia="华文宋体" w:hAnsi="华文宋体" w:hint="eastAsia"/>
        </w:rPr>
        <w:t>中国社会</w:t>
      </w:r>
      <w:r w:rsidR="001524CF">
        <w:rPr>
          <w:rFonts w:ascii="华文宋体" w:eastAsia="华文宋体" w:hAnsi="华文宋体" w:hint="eastAsia"/>
        </w:rPr>
        <w:t>则被比喻为</w:t>
      </w:r>
      <w:r w:rsidRPr="00BD585B">
        <w:rPr>
          <w:rFonts w:ascii="华文宋体" w:eastAsia="华文宋体" w:hAnsi="华文宋体" w:hint="eastAsia"/>
        </w:rPr>
        <w:t>如水面上投掷石头形成的波纹，每个人是波纹的中心，表现了中国社会的“同心圆波纹”的结构模式。这种模式下，亲属关系是根据生育和婚姻事实形成的社会关系网络，网络可一直推出</w:t>
      </w:r>
      <w:proofErr w:type="gramStart"/>
      <w:r w:rsidRPr="00BD585B">
        <w:rPr>
          <w:rFonts w:ascii="华文宋体" w:eastAsia="华文宋体" w:hAnsi="华文宋体" w:hint="eastAsia"/>
        </w:rPr>
        <w:t>去包括</w:t>
      </w:r>
      <w:proofErr w:type="gramEnd"/>
      <w:r w:rsidRPr="00BD585B">
        <w:rPr>
          <w:rFonts w:ascii="华文宋体" w:eastAsia="华文宋体" w:hAnsi="华文宋体" w:hint="eastAsia"/>
        </w:rPr>
        <w:t>无穷的人，过去、现在和未来的人物。这突显了中国社会中亲属关系的复杂性和个体之间的多样性，反映了社会结构模式对亲属概念界定的灵活性。每个人在不同时间、地点动用的圈子是不一定相同的，使得亲属关系更具灵活性，不受严格的团体划分，形成了独特的亲属</w:t>
      </w:r>
      <w:commentRangeStart w:id="6"/>
      <w:r w:rsidRPr="00BD585B">
        <w:rPr>
          <w:rFonts w:ascii="华文宋体" w:eastAsia="华文宋体" w:hAnsi="华文宋体" w:hint="eastAsia"/>
        </w:rPr>
        <w:t>概念</w:t>
      </w:r>
      <w:commentRangeEnd w:id="6"/>
      <w:r w:rsidR="008B1065">
        <w:rPr>
          <w:rStyle w:val="CommentReference"/>
        </w:rPr>
        <w:commentReference w:id="6"/>
      </w:r>
      <w:r w:rsidRPr="00BD585B">
        <w:rPr>
          <w:rFonts w:ascii="华文宋体" w:eastAsia="华文宋体" w:hAnsi="华文宋体" w:hint="eastAsia"/>
        </w:rPr>
        <w:t>。</w:t>
      </w:r>
    </w:p>
    <w:p w14:paraId="0C7AE24E" w14:textId="564A81F1" w:rsidR="00BD585B" w:rsidRDefault="00BD585B" w:rsidP="00DB6299">
      <w:pPr>
        <w:spacing w:line="276" w:lineRule="auto"/>
        <w:ind w:firstLine="420"/>
        <w:rPr>
          <w:rFonts w:ascii="华文宋体" w:eastAsia="华文宋体" w:hAnsi="华文宋体"/>
        </w:rPr>
      </w:pPr>
      <w:r>
        <w:rPr>
          <w:rFonts w:ascii="华文宋体" w:eastAsia="华文宋体" w:hAnsi="华文宋体" w:hint="eastAsia"/>
        </w:rPr>
        <w:t>在技法</w:t>
      </w:r>
      <w:r w:rsidRPr="00BD585B">
        <w:rPr>
          <w:rFonts w:ascii="华文宋体" w:eastAsia="华文宋体" w:hAnsi="华文宋体" w:hint="eastAsia"/>
        </w:rPr>
        <w:t>方面</w:t>
      </w:r>
      <w:r>
        <w:rPr>
          <w:rFonts w:ascii="华文宋体" w:eastAsia="华文宋体" w:hAnsi="华文宋体" w:hint="eastAsia"/>
        </w:rPr>
        <w:t>，</w:t>
      </w:r>
      <w:r w:rsidR="001524CF">
        <w:rPr>
          <w:rFonts w:ascii="华文宋体" w:eastAsia="华文宋体" w:hAnsi="华文宋体" w:hint="eastAsia"/>
        </w:rPr>
        <w:t>多样技巧的使用可以增强观点的信服力。</w:t>
      </w:r>
      <w:commentRangeStart w:id="7"/>
      <w:r w:rsidRPr="00BD585B">
        <w:rPr>
          <w:rFonts w:ascii="华文宋体" w:eastAsia="华文宋体" w:hAnsi="华文宋体" w:hint="eastAsia"/>
        </w:rPr>
        <w:t>费孝通巧妙运用第一人称</w:t>
      </w:r>
      <w:commentRangeEnd w:id="7"/>
      <w:r w:rsidR="0038013A">
        <w:rPr>
          <w:rStyle w:val="CommentReference"/>
        </w:rPr>
        <w:commentReference w:id="7"/>
      </w:r>
      <w:r w:rsidRPr="00BD585B">
        <w:rPr>
          <w:rFonts w:ascii="华文宋体" w:eastAsia="华文宋体" w:hAnsi="华文宋体" w:hint="eastAsia"/>
        </w:rPr>
        <w:t>，特别是强调“我”和“在我看来”，以表达个人观点。这不仅突显了作者的学术严谨，同时展现了他对学术讨论的负责态度。通过使用个人观点，他使得亲属概念在社会结构模式影响下的论述更为生动而深刻。同时引发读者对其观点的理解和认同。</w:t>
      </w:r>
      <w:commentRangeStart w:id="8"/>
      <w:r w:rsidRPr="00BD585B">
        <w:rPr>
          <w:rFonts w:ascii="华文宋体" w:eastAsia="华文宋体" w:hAnsi="华文宋体" w:hint="eastAsia"/>
        </w:rPr>
        <w:t>这种使用第一人称的风格，与当时学术写作的个性化趋势相符，同时体现了学术写作手法的历史演变。</w:t>
      </w:r>
      <w:commentRangeEnd w:id="8"/>
      <w:r w:rsidR="0038013A">
        <w:rPr>
          <w:rStyle w:val="CommentReference"/>
        </w:rPr>
        <w:commentReference w:id="8"/>
      </w:r>
      <w:r w:rsidRPr="00BD585B">
        <w:rPr>
          <w:rFonts w:ascii="华文宋体" w:eastAsia="华文宋体" w:hAnsi="华文宋体" w:hint="eastAsia"/>
        </w:rPr>
        <w:t>费孝通的论述呈现层层递进的结构，通过先写团体、再写家庭、引出家族，最终导出“同心圆”结构，中间巧妙穿插对比、打比方、引用谚语等论述手法。这种递进式叙述使读者逐步深入主题，全面了解社会结构模式对于亲属概念的重要性。在对比论证方面，费孝通使用西洋社会比对乡土中国，通过打比方的方式，生动描绘了两者不同的社会结构模式。他巧妙地</w:t>
      </w:r>
      <w:r w:rsidRPr="00BD585B">
        <w:rPr>
          <w:rFonts w:ascii="华文宋体" w:eastAsia="华文宋体" w:hAnsi="华文宋体" w:hint="eastAsia"/>
        </w:rPr>
        <w:lastRenderedPageBreak/>
        <w:t>运用“捆柴”和水面上投掷石头的比喻，形象地展现了西洋社会的“团体格局”和中国社会的波纹式结构。</w:t>
      </w:r>
      <w:commentRangeStart w:id="9"/>
      <w:r w:rsidRPr="00BD585B">
        <w:rPr>
          <w:rFonts w:ascii="华文宋体" w:eastAsia="华文宋体" w:hAnsi="华文宋体" w:hint="eastAsia"/>
        </w:rPr>
        <w:t>通过对比家庭概念，作者突显了西洋家庭的明确界线与中国家庭的包容性，反映了文化对家庭理解的影响。</w:t>
      </w:r>
      <w:commentRangeEnd w:id="9"/>
      <w:r w:rsidR="0038013A">
        <w:rPr>
          <w:rStyle w:val="CommentReference"/>
        </w:rPr>
        <w:commentReference w:id="9"/>
      </w:r>
      <w:r w:rsidRPr="00BD585B">
        <w:rPr>
          <w:rFonts w:ascii="华文宋体" w:eastAsia="华文宋体" w:hAnsi="华文宋体" w:hint="eastAsia"/>
        </w:rPr>
        <w:t>在论证亲属关系时，费孝通通过描绘生育和婚姻事实形成的社会关系网络，强调了亲属关系的复杂性和深远影响。多样的论证手法在文章中交织，既保持了严谨缜密，又赋予了文章一定的幽默与风趣，使读者更容易理解。</w:t>
      </w:r>
    </w:p>
    <w:p w14:paraId="088A105F" w14:textId="50D813C2" w:rsidR="00343688" w:rsidRPr="00343688" w:rsidRDefault="00A6163A" w:rsidP="00DB6299">
      <w:pPr>
        <w:spacing w:line="276" w:lineRule="auto"/>
        <w:ind w:firstLine="420"/>
        <w:rPr>
          <w:rFonts w:ascii="华文宋体" w:eastAsia="华文宋体" w:hAnsi="华文宋体"/>
        </w:rPr>
      </w:pPr>
      <w:r>
        <w:rPr>
          <w:rFonts w:ascii="华文宋体" w:eastAsia="华文宋体" w:hAnsi="华文宋体" w:hint="eastAsia"/>
        </w:rPr>
        <w:t>放眼</w:t>
      </w:r>
      <w:r w:rsidR="00343688" w:rsidRPr="00343688">
        <w:rPr>
          <w:rFonts w:ascii="华文宋体" w:eastAsia="华文宋体" w:hAnsi="华文宋体" w:hint="eastAsia"/>
        </w:rPr>
        <w:t>整个《乡土中国》，费孝通</w:t>
      </w:r>
      <w:r>
        <w:rPr>
          <w:rFonts w:ascii="华文宋体" w:eastAsia="华文宋体" w:hAnsi="华文宋体" w:hint="eastAsia"/>
        </w:rPr>
        <w:t>都</w:t>
      </w:r>
      <w:r w:rsidR="00343688" w:rsidRPr="00343688">
        <w:rPr>
          <w:rFonts w:ascii="华文宋体" w:eastAsia="华文宋体" w:hAnsi="华文宋体" w:hint="eastAsia"/>
        </w:rPr>
        <w:t>对中国乡土社会进行了深刻的剖析，文章与文章之间相互贯通，形成了一幅生动的社会画卷。</w:t>
      </w:r>
      <w:commentRangeStart w:id="10"/>
      <w:r w:rsidR="00343688" w:rsidRPr="00343688">
        <w:rPr>
          <w:rFonts w:ascii="华文宋体" w:eastAsia="华文宋体" w:hAnsi="华文宋体" w:hint="eastAsia"/>
        </w:rPr>
        <w:t>通过对比分析、比喻和引</w:t>
      </w:r>
      <w:r w:rsidR="00253909">
        <w:rPr>
          <w:rFonts w:ascii="华文宋体" w:eastAsia="华文宋体" w:hAnsi="华文宋体" w:hint="eastAsia"/>
        </w:rPr>
        <w:t>用实例</w:t>
      </w:r>
      <w:r w:rsidR="00343688" w:rsidRPr="00343688">
        <w:rPr>
          <w:rFonts w:ascii="华文宋体" w:eastAsia="华文宋体" w:hAnsi="华文宋体" w:hint="eastAsia"/>
        </w:rPr>
        <w:t>，费孝通生动地呈现了社会结构模式与亲属概念相互交织的复杂图景</w:t>
      </w:r>
      <w:commentRangeEnd w:id="10"/>
      <w:r w:rsidR="0038013A">
        <w:rPr>
          <w:rStyle w:val="CommentReference"/>
        </w:rPr>
        <w:commentReference w:id="10"/>
      </w:r>
      <w:r w:rsidR="00343688" w:rsidRPr="00343688">
        <w:rPr>
          <w:rFonts w:ascii="华文宋体" w:eastAsia="华文宋体" w:hAnsi="华文宋体" w:hint="eastAsia"/>
        </w:rPr>
        <w:t>。</w:t>
      </w:r>
    </w:p>
    <w:p w14:paraId="580CC592" w14:textId="0367D837" w:rsidR="00CA1227" w:rsidRDefault="00343688" w:rsidP="00DB6299">
      <w:pPr>
        <w:spacing w:line="276" w:lineRule="auto"/>
        <w:ind w:firstLine="420"/>
        <w:rPr>
          <w:rFonts w:ascii="华文宋体" w:eastAsia="华文宋体" w:hAnsi="华文宋体"/>
        </w:rPr>
      </w:pPr>
      <w:r w:rsidRPr="00343688">
        <w:rPr>
          <w:rFonts w:ascii="华文宋体" w:eastAsia="华文宋体" w:hAnsi="华文宋体" w:hint="eastAsia"/>
        </w:rPr>
        <w:t>总体而言，</w:t>
      </w:r>
      <w:r w:rsidR="00253909">
        <w:rPr>
          <w:rFonts w:ascii="华文宋体" w:eastAsia="华文宋体" w:hAnsi="华文宋体" w:hint="eastAsia"/>
        </w:rPr>
        <w:t>该选段</w:t>
      </w:r>
      <w:r w:rsidRPr="00343688">
        <w:rPr>
          <w:rFonts w:ascii="华文宋体" w:eastAsia="华文宋体" w:hAnsi="华文宋体" w:hint="eastAsia"/>
        </w:rPr>
        <w:t>通过生动的比喻和深刻的对比分析，成功地揭示了西洋社会和中国社会在社会结构和亲属关系方面的独特差异，为读者提供了深入思考社会结构模式对亲属概念的影响的</w:t>
      </w:r>
      <w:r w:rsidR="00253909">
        <w:rPr>
          <w:rFonts w:ascii="华文宋体" w:eastAsia="华文宋体" w:hAnsi="华文宋体" w:hint="eastAsia"/>
        </w:rPr>
        <w:t>契机</w:t>
      </w:r>
      <w:r w:rsidRPr="00343688">
        <w:rPr>
          <w:rFonts w:ascii="华文宋体" w:eastAsia="华文宋体" w:hAnsi="华文宋体" w:hint="eastAsia"/>
        </w:rPr>
        <w:t>。</w:t>
      </w:r>
    </w:p>
    <w:p w14:paraId="63E3FC41" w14:textId="77777777" w:rsidR="00DB6299" w:rsidRDefault="00DB6299" w:rsidP="00DB6299">
      <w:pPr>
        <w:spacing w:line="276" w:lineRule="auto"/>
        <w:ind w:firstLine="420"/>
        <w:rPr>
          <w:rFonts w:ascii="华文宋体" w:eastAsia="华文宋体" w:hAnsi="华文宋体"/>
        </w:rPr>
      </w:pPr>
    </w:p>
    <w:p w14:paraId="14D1B0E1" w14:textId="77777777" w:rsidR="00DB6299" w:rsidRDefault="00DB6299" w:rsidP="00DB6299">
      <w:pPr>
        <w:spacing w:line="276" w:lineRule="auto"/>
        <w:ind w:firstLine="420"/>
        <w:rPr>
          <w:rFonts w:ascii="华文宋体" w:eastAsia="华文宋体" w:hAnsi="华文宋体"/>
        </w:rPr>
      </w:pPr>
    </w:p>
    <w:p w14:paraId="559DE7B4" w14:textId="77777777" w:rsidR="00DB6299" w:rsidRDefault="00DB6299" w:rsidP="00DB6299">
      <w:pPr>
        <w:spacing w:line="276" w:lineRule="auto"/>
        <w:ind w:firstLine="420"/>
        <w:rPr>
          <w:rFonts w:ascii="华文宋体" w:eastAsia="华文宋体" w:hAnsi="华文宋体"/>
        </w:rPr>
      </w:pPr>
    </w:p>
    <w:p w14:paraId="0A500D7C" w14:textId="77777777" w:rsidR="00DB6299" w:rsidRDefault="00DB6299" w:rsidP="00BD585B">
      <w:pPr>
        <w:spacing w:line="360" w:lineRule="auto"/>
        <w:ind w:firstLine="420"/>
        <w:rPr>
          <w:rFonts w:ascii="华文宋体" w:eastAsia="华文宋体" w:hAnsi="华文宋体"/>
        </w:rPr>
      </w:pPr>
    </w:p>
    <w:p w14:paraId="5EC58A58" w14:textId="77777777" w:rsidR="00DB6299" w:rsidRDefault="00DB6299" w:rsidP="00BD585B">
      <w:pPr>
        <w:spacing w:line="360" w:lineRule="auto"/>
        <w:ind w:firstLine="420"/>
        <w:rPr>
          <w:rFonts w:ascii="华文宋体" w:eastAsia="华文宋体" w:hAnsi="华文宋体"/>
        </w:rPr>
      </w:pPr>
    </w:p>
    <w:p w14:paraId="0A5C4E8F" w14:textId="77777777" w:rsidR="00DB6299" w:rsidRDefault="00DB6299" w:rsidP="00BD585B">
      <w:pPr>
        <w:spacing w:line="360" w:lineRule="auto"/>
        <w:ind w:firstLine="420"/>
        <w:rPr>
          <w:rFonts w:ascii="华文宋体" w:eastAsia="华文宋体" w:hAnsi="华文宋体"/>
        </w:rPr>
      </w:pPr>
    </w:p>
    <w:p w14:paraId="03610C4A" w14:textId="77777777" w:rsidR="00DB6299" w:rsidRDefault="00DB6299" w:rsidP="00BD585B">
      <w:pPr>
        <w:spacing w:line="360" w:lineRule="auto"/>
        <w:ind w:firstLine="420"/>
        <w:rPr>
          <w:rFonts w:ascii="华文宋体" w:eastAsia="华文宋体" w:hAnsi="华文宋体"/>
        </w:rPr>
      </w:pPr>
    </w:p>
    <w:p w14:paraId="3A36FB33" w14:textId="77777777" w:rsidR="00DB6299" w:rsidRDefault="00DB6299" w:rsidP="00BD585B">
      <w:pPr>
        <w:spacing w:line="360" w:lineRule="auto"/>
        <w:ind w:firstLine="420"/>
        <w:rPr>
          <w:rFonts w:ascii="华文宋体" w:eastAsia="华文宋体" w:hAnsi="华文宋体"/>
        </w:rPr>
      </w:pPr>
    </w:p>
    <w:p w14:paraId="0DE2FF03" w14:textId="77777777" w:rsidR="00DB6299" w:rsidRDefault="00DB6299" w:rsidP="00BD585B">
      <w:pPr>
        <w:spacing w:line="360" w:lineRule="auto"/>
        <w:ind w:firstLine="420"/>
        <w:rPr>
          <w:rFonts w:ascii="华文宋体" w:eastAsia="华文宋体" w:hAnsi="华文宋体"/>
        </w:rPr>
      </w:pPr>
    </w:p>
    <w:p w14:paraId="23D37147" w14:textId="77777777" w:rsidR="00DB6299" w:rsidRDefault="00DB6299" w:rsidP="00BD585B">
      <w:pPr>
        <w:spacing w:line="360" w:lineRule="auto"/>
        <w:ind w:firstLine="420"/>
        <w:rPr>
          <w:rFonts w:ascii="华文宋体" w:eastAsia="华文宋体" w:hAnsi="华文宋体"/>
        </w:rPr>
      </w:pPr>
    </w:p>
    <w:p w14:paraId="75EC25B7" w14:textId="77777777" w:rsidR="00DB6299" w:rsidRDefault="00DB6299" w:rsidP="00BD585B">
      <w:pPr>
        <w:spacing w:line="360" w:lineRule="auto"/>
        <w:ind w:firstLine="420"/>
        <w:rPr>
          <w:rFonts w:ascii="华文宋体" w:eastAsia="华文宋体" w:hAnsi="华文宋体"/>
        </w:rPr>
      </w:pPr>
    </w:p>
    <w:p w14:paraId="00D4F40C" w14:textId="77777777" w:rsidR="00DB6299" w:rsidRDefault="00DB6299" w:rsidP="00BD585B">
      <w:pPr>
        <w:spacing w:line="360" w:lineRule="auto"/>
        <w:ind w:firstLine="420"/>
        <w:rPr>
          <w:rFonts w:ascii="华文宋体" w:eastAsia="华文宋体" w:hAnsi="华文宋体"/>
        </w:rPr>
      </w:pPr>
    </w:p>
    <w:p w14:paraId="01F8D68A" w14:textId="77777777" w:rsidR="00DB6299" w:rsidRDefault="00DB6299" w:rsidP="00BD585B">
      <w:pPr>
        <w:spacing w:line="360" w:lineRule="auto"/>
        <w:ind w:firstLine="420"/>
        <w:rPr>
          <w:rFonts w:ascii="华文宋体" w:eastAsia="华文宋体" w:hAnsi="华文宋体"/>
        </w:rPr>
      </w:pPr>
    </w:p>
    <w:p w14:paraId="57689305" w14:textId="77777777" w:rsidR="00DB6299" w:rsidRDefault="00DB6299" w:rsidP="00BD585B">
      <w:pPr>
        <w:spacing w:line="360" w:lineRule="auto"/>
        <w:ind w:firstLine="420"/>
        <w:rPr>
          <w:rFonts w:ascii="华文宋体" w:eastAsia="华文宋体" w:hAnsi="华文宋体"/>
        </w:rPr>
      </w:pPr>
    </w:p>
    <w:p w14:paraId="79A519B6" w14:textId="77777777" w:rsidR="00DB6299" w:rsidRDefault="00DB6299" w:rsidP="00BD585B">
      <w:pPr>
        <w:spacing w:line="360" w:lineRule="auto"/>
        <w:ind w:firstLine="420"/>
        <w:rPr>
          <w:rFonts w:ascii="华文宋体" w:eastAsia="华文宋体" w:hAnsi="华文宋体"/>
        </w:rPr>
      </w:pPr>
    </w:p>
    <w:p w14:paraId="2E2619AC" w14:textId="77777777" w:rsidR="00DB6299" w:rsidRDefault="00DB6299" w:rsidP="00BD585B">
      <w:pPr>
        <w:spacing w:line="360" w:lineRule="auto"/>
        <w:ind w:firstLine="420"/>
        <w:rPr>
          <w:rFonts w:ascii="华文宋体" w:eastAsia="华文宋体" w:hAnsi="华文宋体"/>
        </w:rPr>
      </w:pPr>
    </w:p>
    <w:p w14:paraId="7FF77F78" w14:textId="77777777" w:rsidR="00DB6299" w:rsidRDefault="00DB6299" w:rsidP="00BD585B">
      <w:pPr>
        <w:spacing w:line="360" w:lineRule="auto"/>
        <w:ind w:firstLine="420"/>
        <w:rPr>
          <w:rFonts w:ascii="华文宋体" w:eastAsia="华文宋体" w:hAnsi="华文宋体"/>
        </w:rPr>
      </w:pPr>
    </w:p>
    <w:p w14:paraId="006B5961" w14:textId="77777777" w:rsidR="00DB6299" w:rsidRDefault="00DB6299" w:rsidP="00BD585B">
      <w:pPr>
        <w:spacing w:line="360" w:lineRule="auto"/>
        <w:ind w:firstLine="420"/>
        <w:rPr>
          <w:rFonts w:ascii="华文宋体" w:eastAsia="华文宋体" w:hAnsi="华文宋体"/>
        </w:rPr>
      </w:pPr>
    </w:p>
    <w:p w14:paraId="7B4C0724" w14:textId="77777777" w:rsidR="00DB6299" w:rsidRDefault="00DB6299" w:rsidP="00BD585B">
      <w:pPr>
        <w:spacing w:line="360" w:lineRule="auto"/>
        <w:ind w:firstLine="420"/>
        <w:rPr>
          <w:rFonts w:ascii="华文宋体" w:eastAsia="华文宋体" w:hAnsi="华文宋体"/>
        </w:rPr>
      </w:pPr>
    </w:p>
    <w:p w14:paraId="5462FEA5" w14:textId="77777777" w:rsidR="00DB6299" w:rsidRDefault="00DB6299" w:rsidP="00BD585B">
      <w:pPr>
        <w:spacing w:line="360" w:lineRule="auto"/>
        <w:ind w:firstLine="420"/>
        <w:rPr>
          <w:rFonts w:ascii="华文宋体" w:eastAsia="华文宋体" w:hAnsi="华文宋体"/>
        </w:rPr>
      </w:pPr>
    </w:p>
    <w:p w14:paraId="671EA597" w14:textId="77777777" w:rsidR="00DB6299" w:rsidRDefault="00DB6299" w:rsidP="00BD585B">
      <w:pPr>
        <w:spacing w:line="360" w:lineRule="auto"/>
        <w:ind w:firstLine="420"/>
        <w:rPr>
          <w:rFonts w:ascii="华文宋体" w:eastAsia="华文宋体" w:hAnsi="华文宋体"/>
        </w:rPr>
      </w:pPr>
    </w:p>
    <w:p w14:paraId="1E273BBA" w14:textId="77777777" w:rsidR="00DB6299" w:rsidRDefault="00DB6299" w:rsidP="00BD585B">
      <w:pPr>
        <w:spacing w:line="360" w:lineRule="auto"/>
        <w:ind w:firstLine="420"/>
        <w:rPr>
          <w:rFonts w:ascii="华文宋体" w:eastAsia="华文宋体" w:hAnsi="华文宋体"/>
        </w:rPr>
      </w:pPr>
    </w:p>
    <w:p w14:paraId="188D5C5F" w14:textId="77777777" w:rsidR="00DB6299" w:rsidRDefault="00DB6299" w:rsidP="00DB6299">
      <w:pPr>
        <w:ind w:firstLine="420"/>
        <w:jc w:val="center"/>
        <w:rPr>
          <w:rFonts w:ascii="华文宋体" w:eastAsia="华文宋体" w:hAnsi="华文宋体" w:cs="Segoe UI"/>
          <w:color w:val="212529"/>
          <w:shd w:val="clear" w:color="auto" w:fill="FAFAFA"/>
        </w:rPr>
      </w:pPr>
    </w:p>
    <w:p w14:paraId="25AD376F" w14:textId="0003457C" w:rsidR="00DB6299" w:rsidRPr="00343688" w:rsidRDefault="00DB6299" w:rsidP="00DB6299">
      <w:pPr>
        <w:spacing w:line="276" w:lineRule="auto"/>
        <w:ind w:firstLine="420"/>
        <w:jc w:val="center"/>
        <w:rPr>
          <w:rFonts w:ascii="华文宋体" w:eastAsia="华文宋体" w:hAnsi="华文宋体" w:cs="Segoe UI"/>
          <w:color w:val="212529"/>
          <w:shd w:val="clear" w:color="auto" w:fill="FAFAFA"/>
        </w:rPr>
      </w:pPr>
      <w:r w:rsidRPr="00343688">
        <w:rPr>
          <w:rFonts w:ascii="华文宋体" w:eastAsia="华文宋体" w:hAnsi="华文宋体" w:cs="Segoe UI" w:hint="eastAsia"/>
          <w:color w:val="212529"/>
          <w:shd w:val="clear" w:color="auto" w:fill="FAFAFA"/>
        </w:rPr>
        <w:t>选段</w:t>
      </w:r>
    </w:p>
    <w:p w14:paraId="01345B5E" w14:textId="77777777" w:rsidR="00DB6299" w:rsidRPr="00343688" w:rsidRDefault="00DB6299" w:rsidP="00DB6299">
      <w:pPr>
        <w:spacing w:line="276" w:lineRule="auto"/>
        <w:ind w:firstLine="420"/>
        <w:rPr>
          <w:rFonts w:ascii="华文宋体" w:eastAsia="华文宋体" w:hAnsi="华文宋体" w:cs="Segoe UI"/>
          <w:color w:val="212529"/>
          <w:shd w:val="clear" w:color="auto" w:fill="FAFAFA"/>
        </w:rPr>
      </w:pPr>
      <w:r w:rsidRPr="00343688">
        <w:rPr>
          <w:rFonts w:ascii="华文宋体" w:eastAsia="华文宋体" w:hAnsi="华文宋体" w:cs="Segoe UI"/>
          <w:color w:val="212529"/>
          <w:shd w:val="clear" w:color="auto" w:fill="FAFAFA"/>
        </w:rPr>
        <w:t>西洋的社会有些</w:t>
      </w:r>
      <w:proofErr w:type="gramStart"/>
      <w:r w:rsidRPr="00343688">
        <w:rPr>
          <w:rFonts w:ascii="华文宋体" w:eastAsia="华文宋体" w:hAnsi="华文宋体" w:cs="Segoe UI"/>
          <w:color w:val="212529"/>
          <w:shd w:val="clear" w:color="auto" w:fill="FAFAFA"/>
        </w:rPr>
        <w:t>象</w:t>
      </w:r>
      <w:proofErr w:type="gramEnd"/>
      <w:r w:rsidRPr="00343688">
        <w:rPr>
          <w:rFonts w:ascii="华文宋体" w:eastAsia="华文宋体" w:hAnsi="华文宋体" w:cs="Segoe UI"/>
          <w:color w:val="212529"/>
          <w:shd w:val="clear" w:color="auto" w:fill="FAFAFA"/>
        </w:rPr>
        <w:t>我们在田里捆柴，几根稻草束成一把，几把束成一扎，几扎束成一捆，几捆束成一挑。每一根柴在</w:t>
      </w:r>
      <w:proofErr w:type="gramStart"/>
      <w:r w:rsidRPr="00343688">
        <w:rPr>
          <w:rFonts w:ascii="华文宋体" w:eastAsia="华文宋体" w:hAnsi="华文宋体" w:cs="Segoe UI"/>
          <w:color w:val="212529"/>
          <w:shd w:val="clear" w:color="auto" w:fill="FAFAFA"/>
        </w:rPr>
        <w:t>整个挑里都</w:t>
      </w:r>
      <w:proofErr w:type="gramEnd"/>
      <w:r w:rsidRPr="00343688">
        <w:rPr>
          <w:rFonts w:ascii="华文宋体" w:eastAsia="华文宋体" w:hAnsi="华文宋体" w:cs="Segoe UI"/>
          <w:color w:val="212529"/>
          <w:shd w:val="clear" w:color="auto" w:fill="FAFAFA"/>
        </w:rPr>
        <w:t>属于一定的捆、扎、把。每一根柴也可以找到同把、同扎、</w:t>
      </w:r>
      <w:proofErr w:type="gramStart"/>
      <w:r w:rsidRPr="00343688">
        <w:rPr>
          <w:rFonts w:ascii="华文宋体" w:eastAsia="华文宋体" w:hAnsi="华文宋体" w:cs="Segoe UI"/>
          <w:color w:val="212529"/>
          <w:shd w:val="clear" w:color="auto" w:fill="FAFAFA"/>
        </w:rPr>
        <w:t>同捆的</w:t>
      </w:r>
      <w:proofErr w:type="gramEnd"/>
      <w:r w:rsidRPr="00343688">
        <w:rPr>
          <w:rFonts w:ascii="华文宋体" w:eastAsia="华文宋体" w:hAnsi="华文宋体" w:cs="Segoe UI"/>
          <w:color w:val="212529"/>
          <w:shd w:val="clear" w:color="auto" w:fill="FAFAFA"/>
        </w:rPr>
        <w:t>柴，分扎得清楚不会乱的。在社会，这些单位就是团体。我说西洋社会组织</w:t>
      </w:r>
      <w:proofErr w:type="gramStart"/>
      <w:r w:rsidRPr="00343688">
        <w:rPr>
          <w:rFonts w:ascii="华文宋体" w:eastAsia="华文宋体" w:hAnsi="华文宋体" w:cs="Segoe UI"/>
          <w:color w:val="212529"/>
          <w:shd w:val="clear" w:color="auto" w:fill="FAFAFA"/>
        </w:rPr>
        <w:t>象</w:t>
      </w:r>
      <w:proofErr w:type="gramEnd"/>
      <w:r w:rsidRPr="00343688">
        <w:rPr>
          <w:rFonts w:ascii="华文宋体" w:eastAsia="华文宋体" w:hAnsi="华文宋体" w:cs="Segoe UI"/>
          <w:color w:val="212529"/>
          <w:shd w:val="clear" w:color="auto" w:fill="FAFAFA"/>
        </w:rPr>
        <w:t>捆</w:t>
      </w:r>
      <w:proofErr w:type="gramStart"/>
      <w:r w:rsidRPr="00343688">
        <w:rPr>
          <w:rFonts w:ascii="华文宋体" w:eastAsia="华文宋体" w:hAnsi="华文宋体" w:cs="Segoe UI"/>
          <w:color w:val="212529"/>
          <w:shd w:val="clear" w:color="auto" w:fill="FAFAFA"/>
        </w:rPr>
        <w:t>柴就是</w:t>
      </w:r>
      <w:proofErr w:type="gramEnd"/>
      <w:r w:rsidRPr="00343688">
        <w:rPr>
          <w:rFonts w:ascii="华文宋体" w:eastAsia="华文宋体" w:hAnsi="华文宋体" w:cs="Segoe UI"/>
          <w:color w:val="212529"/>
          <w:shd w:val="clear" w:color="auto" w:fill="FAFAFA"/>
        </w:rPr>
        <w:t>想指明：他们常常由若干人组成一个个的团体。团体是有一定界限的，谁是团体里的人，谁是团体外的人，不能模糊，一定分得清楚。在团体里的人是一伙，对于团体的关系是相同的，如果同一团体中有组别或等级的分别，那也是先规定的。</w:t>
      </w:r>
      <w:proofErr w:type="gramStart"/>
      <w:r w:rsidRPr="00343688">
        <w:rPr>
          <w:rFonts w:ascii="华文宋体" w:eastAsia="华文宋体" w:hAnsi="华文宋体" w:cs="Segoe UI"/>
          <w:color w:val="212529"/>
          <w:shd w:val="clear" w:color="auto" w:fill="FAFAFA"/>
        </w:rPr>
        <w:t>我用捆柴</w:t>
      </w:r>
      <w:proofErr w:type="gramEnd"/>
      <w:r w:rsidRPr="00343688">
        <w:rPr>
          <w:rFonts w:ascii="华文宋体" w:eastAsia="华文宋体" w:hAnsi="华文宋体" w:cs="Segoe UI"/>
          <w:color w:val="212529"/>
          <w:shd w:val="clear" w:color="auto" w:fill="FAFAFA"/>
        </w:rPr>
        <w:t>来比拟，有一点不太合，就是一个人可以参加好几个团体，而</w:t>
      </w:r>
      <w:proofErr w:type="gramStart"/>
      <w:r w:rsidRPr="00343688">
        <w:rPr>
          <w:rFonts w:ascii="华文宋体" w:eastAsia="华文宋体" w:hAnsi="华文宋体" w:cs="Segoe UI"/>
          <w:color w:val="212529"/>
          <w:shd w:val="clear" w:color="auto" w:fill="FAFAFA"/>
        </w:rPr>
        <w:t>好几扎</w:t>
      </w:r>
      <w:proofErr w:type="gramEnd"/>
      <w:r w:rsidRPr="00343688">
        <w:rPr>
          <w:rFonts w:ascii="华文宋体" w:eastAsia="华文宋体" w:hAnsi="华文宋体" w:cs="Segoe UI"/>
          <w:color w:val="212529"/>
          <w:shd w:val="clear" w:color="auto" w:fill="FAFAFA"/>
        </w:rPr>
        <w:t>柴里都有某一根</w:t>
      </w:r>
      <w:proofErr w:type="gramStart"/>
      <w:r w:rsidRPr="00343688">
        <w:rPr>
          <w:rFonts w:ascii="华文宋体" w:eastAsia="华文宋体" w:hAnsi="华文宋体" w:cs="Segoe UI"/>
          <w:color w:val="212529"/>
          <w:shd w:val="clear" w:color="auto" w:fill="FAFAFA"/>
        </w:rPr>
        <w:t>柴当然</w:t>
      </w:r>
      <w:proofErr w:type="gramEnd"/>
      <w:r w:rsidRPr="00343688">
        <w:rPr>
          <w:rFonts w:ascii="华文宋体" w:eastAsia="华文宋体" w:hAnsi="华文宋体" w:cs="Segoe UI"/>
          <w:color w:val="212529"/>
          <w:shd w:val="clear" w:color="auto" w:fill="FAFAFA"/>
        </w:rPr>
        <w:t>是不可能的，这是人和</w:t>
      </w:r>
      <w:proofErr w:type="gramStart"/>
      <w:r w:rsidRPr="00343688">
        <w:rPr>
          <w:rFonts w:ascii="华文宋体" w:eastAsia="华文宋体" w:hAnsi="华文宋体" w:cs="Segoe UI"/>
          <w:color w:val="212529"/>
          <w:shd w:val="clear" w:color="auto" w:fill="FAFAFA"/>
        </w:rPr>
        <w:t>柴不同</w:t>
      </w:r>
      <w:proofErr w:type="gramEnd"/>
      <w:r w:rsidRPr="00343688">
        <w:rPr>
          <w:rFonts w:ascii="华文宋体" w:eastAsia="华文宋体" w:hAnsi="华文宋体" w:cs="Segoe UI"/>
          <w:color w:val="212529"/>
          <w:shd w:val="clear" w:color="auto" w:fill="FAFAFA"/>
        </w:rPr>
        <w:t>的地方。我用这譬喻是在想具体一些使我们看到社会生活中人和人的关系的一种格局。我们不妨称之为团体格局。</w:t>
      </w:r>
    </w:p>
    <w:p w14:paraId="50A1E7E9" w14:textId="77777777" w:rsidR="00DB6299" w:rsidRPr="00343688" w:rsidRDefault="00DB6299" w:rsidP="00DB6299">
      <w:pPr>
        <w:spacing w:line="276" w:lineRule="auto"/>
        <w:ind w:firstLine="420"/>
        <w:rPr>
          <w:rFonts w:ascii="华文宋体" w:eastAsia="华文宋体" w:hAnsi="华文宋体" w:cs="Segoe UI"/>
          <w:color w:val="212529"/>
          <w:shd w:val="clear" w:color="auto" w:fill="FAFAFA"/>
        </w:rPr>
      </w:pPr>
      <w:r w:rsidRPr="00343688">
        <w:rPr>
          <w:rFonts w:ascii="华文宋体" w:eastAsia="华文宋体" w:hAnsi="华文宋体" w:cs="Segoe UI"/>
          <w:color w:val="212529"/>
          <w:shd w:val="clear" w:color="auto" w:fill="FAFAFA"/>
        </w:rPr>
        <w:t>家庭在西洋是一种界线分明的团体。如果有一位朋友写信给你说他将要“带了他的家庭”一起来看你，他很知道要和他一同来的是那几个人。在中国，这句话是模糊得很。在英美，家庭包括他和他的妻以及未成年的孩子。如果他只和他太太一起来，就不会用“家庭”。在我们中国“阖第光临”虽则常见，但是很少人能说得出这个“第”字究竟应当包括些什么人。</w:t>
      </w:r>
    </w:p>
    <w:p w14:paraId="6E4AA96A" w14:textId="77777777" w:rsidR="00DB6299" w:rsidRPr="00343688" w:rsidRDefault="00DB6299" w:rsidP="00DB6299">
      <w:pPr>
        <w:spacing w:line="276" w:lineRule="auto"/>
        <w:ind w:firstLine="420"/>
        <w:rPr>
          <w:rFonts w:ascii="华文宋体" w:eastAsia="华文宋体" w:hAnsi="华文宋体"/>
        </w:rPr>
      </w:pPr>
      <w:r w:rsidRPr="00343688">
        <w:rPr>
          <w:rFonts w:ascii="华文宋体" w:eastAsia="华文宋体" w:hAnsi="华文宋体" w:hint="eastAsia"/>
        </w:rPr>
        <w:t>提到了我们的用字，这个“家”字可以说最能伸缩自如了。“家里的”可以指自己的太太一个人，“家门”可以指叔伯侄子一大批，“自家人”可以包罗任何要拉入自己的圈子，表示亲热的人物。自家人的范围是因时因地可伸缩，大到数不清，真是天下可成一家。</w:t>
      </w:r>
    </w:p>
    <w:p w14:paraId="41522FA9" w14:textId="77777777" w:rsidR="00DB6299" w:rsidRPr="00343688" w:rsidRDefault="00DB6299" w:rsidP="00DB6299">
      <w:pPr>
        <w:spacing w:line="276" w:lineRule="auto"/>
        <w:ind w:firstLine="420"/>
        <w:rPr>
          <w:rFonts w:ascii="华文宋体" w:eastAsia="华文宋体" w:hAnsi="华文宋体"/>
        </w:rPr>
      </w:pPr>
      <w:r w:rsidRPr="00343688">
        <w:rPr>
          <w:rFonts w:ascii="华文宋体" w:eastAsia="华文宋体" w:hAnsi="华文宋体" w:hint="eastAsia"/>
        </w:rPr>
        <w:t>为什么我们这个最基本的社会单位的名词会这样不清不楚呢？在我看来却表示了我们的社会结构本身和西洋的格局不相同的，我们的格局不是一捆</w:t>
      </w:r>
      <w:proofErr w:type="gramStart"/>
      <w:r w:rsidRPr="00343688">
        <w:rPr>
          <w:rFonts w:ascii="华文宋体" w:eastAsia="华文宋体" w:hAnsi="华文宋体" w:hint="eastAsia"/>
        </w:rPr>
        <w:t>一</w:t>
      </w:r>
      <w:proofErr w:type="gramEnd"/>
      <w:r w:rsidRPr="00343688">
        <w:rPr>
          <w:rFonts w:ascii="华文宋体" w:eastAsia="华文宋体" w:hAnsi="华文宋体" w:hint="eastAsia"/>
        </w:rPr>
        <w:t>捆扎清楚的柴，而是</w:t>
      </w:r>
      <w:proofErr w:type="gramStart"/>
      <w:r w:rsidRPr="00343688">
        <w:rPr>
          <w:rFonts w:ascii="华文宋体" w:eastAsia="华文宋体" w:hAnsi="华文宋体" w:hint="eastAsia"/>
        </w:rPr>
        <w:t>好象</w:t>
      </w:r>
      <w:proofErr w:type="gramEnd"/>
      <w:r w:rsidRPr="00343688">
        <w:rPr>
          <w:rFonts w:ascii="华文宋体" w:eastAsia="华文宋体" w:hAnsi="华文宋体" w:hint="eastAsia"/>
        </w:rPr>
        <w:t>把一块石头丢在水面上所发生的</w:t>
      </w:r>
      <w:proofErr w:type="gramStart"/>
      <w:r w:rsidRPr="00343688">
        <w:rPr>
          <w:rFonts w:ascii="华文宋体" w:eastAsia="华文宋体" w:hAnsi="华文宋体" w:hint="eastAsia"/>
        </w:rPr>
        <w:t>一</w:t>
      </w:r>
      <w:proofErr w:type="gramEnd"/>
      <w:r w:rsidRPr="00343688">
        <w:rPr>
          <w:rFonts w:ascii="华文宋体" w:eastAsia="华文宋体" w:hAnsi="华文宋体" w:hint="eastAsia"/>
        </w:rPr>
        <w:t>圈圈推出去的波纹。每个人都是他社会影响所推出去的圈子的中心。被圈子的波纹所推及的就发生联系。每个人在某一时间某一地点所动用的圈子是不一定相同的。</w:t>
      </w:r>
    </w:p>
    <w:p w14:paraId="08FB2C75" w14:textId="77777777" w:rsidR="00DB6299" w:rsidRPr="00343688" w:rsidRDefault="00DB6299" w:rsidP="00DB6299">
      <w:pPr>
        <w:spacing w:line="276" w:lineRule="auto"/>
        <w:ind w:firstLine="420"/>
        <w:rPr>
          <w:rFonts w:ascii="华文宋体" w:eastAsia="华文宋体" w:hAnsi="华文宋体"/>
        </w:rPr>
      </w:pPr>
      <w:r w:rsidRPr="00343688">
        <w:rPr>
          <w:rFonts w:ascii="华文宋体" w:eastAsia="华文宋体" w:hAnsi="华文宋体" w:hint="eastAsia"/>
        </w:rPr>
        <w:t>我们社会中最重要的亲属关系就是这种丢石头形成同心圆波纹的性质。亲属关系是根据生育和婚姻事实所发生的社会关系。从生育和婚姻所结成的网络，可以一直推出</w:t>
      </w:r>
      <w:proofErr w:type="gramStart"/>
      <w:r w:rsidRPr="00343688">
        <w:rPr>
          <w:rFonts w:ascii="华文宋体" w:eastAsia="华文宋体" w:hAnsi="华文宋体" w:hint="eastAsia"/>
        </w:rPr>
        <w:t>去包括</w:t>
      </w:r>
      <w:proofErr w:type="gramEnd"/>
      <w:r w:rsidRPr="00343688">
        <w:rPr>
          <w:rFonts w:ascii="华文宋体" w:eastAsia="华文宋体" w:hAnsi="华文宋体" w:hint="eastAsia"/>
        </w:rPr>
        <w:t>无穷的人，过去的、现在的、和未来的人物。我们俗语里有“一表三千里”，就是这个意思，其实三千里也不过指其广袤的意思而已。这个网络</w:t>
      </w:r>
      <w:proofErr w:type="gramStart"/>
      <w:r w:rsidRPr="00343688">
        <w:rPr>
          <w:rFonts w:ascii="华文宋体" w:eastAsia="华文宋体" w:hAnsi="华文宋体" w:hint="eastAsia"/>
        </w:rPr>
        <w:t>象个</w:t>
      </w:r>
      <w:proofErr w:type="gramEnd"/>
      <w:r w:rsidRPr="00343688">
        <w:rPr>
          <w:rFonts w:ascii="华文宋体" w:eastAsia="华文宋体" w:hAnsi="华文宋体" w:hint="eastAsia"/>
        </w:rPr>
        <w:t>蜘蛛的网，有一个中心，就是自己。我们每个人都有这么一个以亲属关系布出去的网，但是没有一个网所罩住的人是相同的。在一个社会里的人可以用同一个体系来记认他们的亲属，所同的只是这体系罢了。体系是抽象的格局，或是范畴性的有关概念。当我们用这体系来认</w:t>
      </w:r>
      <w:proofErr w:type="gramStart"/>
      <w:r w:rsidRPr="00343688">
        <w:rPr>
          <w:rFonts w:ascii="华文宋体" w:eastAsia="华文宋体" w:hAnsi="华文宋体" w:hint="eastAsia"/>
        </w:rPr>
        <w:t>取具体</w:t>
      </w:r>
      <w:proofErr w:type="gramEnd"/>
      <w:r w:rsidRPr="00343688">
        <w:rPr>
          <w:rFonts w:ascii="华文宋体" w:eastAsia="华文宋体" w:hAnsi="华文宋体" w:hint="eastAsia"/>
        </w:rPr>
        <w:t>的亲亲戚戚时，各人所认的就不同了。我们在亲属体系里都有父母，可是我的父母却不是你的父母。再进一步说，天下没有两个人所认取的亲属可以完全相同的。兄弟两人固然有相同的父母了，但是各人有各人的妻子儿女。因之，以亲属关系所联系成的社会关系的网络来说，是个别的，每一个网络有个“己”作为中心，各个网络的中心都不同。</w:t>
      </w:r>
    </w:p>
    <w:p w14:paraId="26E5319D" w14:textId="77777777" w:rsidR="00DB6299" w:rsidRPr="00343688" w:rsidRDefault="00DB6299" w:rsidP="00DB6299">
      <w:pPr>
        <w:spacing w:line="276" w:lineRule="auto"/>
        <w:rPr>
          <w:rFonts w:ascii="华文宋体" w:eastAsia="华文宋体" w:hAnsi="华文宋体"/>
        </w:rPr>
      </w:pPr>
    </w:p>
    <w:p w14:paraId="41AD14D9" w14:textId="77777777" w:rsidR="00DB6299" w:rsidRPr="00343688" w:rsidRDefault="00DB6299" w:rsidP="00DB6299">
      <w:pPr>
        <w:spacing w:line="276" w:lineRule="auto"/>
        <w:rPr>
          <w:rFonts w:ascii="华文宋体" w:eastAsia="华文宋体" w:hAnsi="华文宋体"/>
        </w:rPr>
      </w:pPr>
      <w:r w:rsidRPr="00343688">
        <w:rPr>
          <w:rFonts w:ascii="华文宋体" w:eastAsia="华文宋体" w:hAnsi="华文宋体" w:hint="eastAsia"/>
        </w:rPr>
        <w:t>（选自 费孝通《差序格局》）</w:t>
      </w:r>
    </w:p>
    <w:p w14:paraId="2805A73E" w14:textId="77777777" w:rsidR="00DB6299" w:rsidRPr="00343688" w:rsidRDefault="00DB6299" w:rsidP="00DB6299">
      <w:pPr>
        <w:spacing w:line="276" w:lineRule="auto"/>
        <w:rPr>
          <w:rFonts w:ascii="华文宋体" w:eastAsia="华文宋体" w:hAnsi="华文宋体"/>
        </w:rPr>
      </w:pPr>
    </w:p>
    <w:p w14:paraId="29F135E4" w14:textId="77777777" w:rsidR="00DB6299" w:rsidRPr="00DB6299" w:rsidRDefault="00DB6299" w:rsidP="00DB6299">
      <w:pPr>
        <w:spacing w:line="276" w:lineRule="auto"/>
        <w:ind w:firstLine="420"/>
        <w:rPr>
          <w:rFonts w:ascii="华文宋体" w:eastAsia="华文宋体" w:hAnsi="华文宋体"/>
        </w:rPr>
      </w:pPr>
    </w:p>
    <w:sectPr w:rsidR="00DB6299" w:rsidRPr="00DB62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NOVO" w:date="2023-12-15T14:46:00Z" w:initials="L">
    <w:p w14:paraId="7D909DA4" w14:textId="08F7D7C1" w:rsidR="00C52F16" w:rsidRDefault="00C52F16">
      <w:pPr>
        <w:pStyle w:val="CommentText"/>
      </w:pPr>
      <w:r>
        <w:rPr>
          <w:rStyle w:val="CommentReference"/>
        </w:rPr>
        <w:annotationRef/>
      </w:r>
      <w:r>
        <w:rPr>
          <w:rFonts w:hint="eastAsia"/>
        </w:rPr>
        <w:t>？</w:t>
      </w:r>
    </w:p>
  </w:comment>
  <w:comment w:id="5" w:author="LENOVO" w:date="2023-12-15T14:46:00Z" w:initials="L">
    <w:p w14:paraId="271CC11C" w14:textId="69B3D91A" w:rsidR="00C52F16" w:rsidRDefault="00C52F16">
      <w:pPr>
        <w:pStyle w:val="CommentText"/>
      </w:pPr>
      <w:r>
        <w:rPr>
          <w:rStyle w:val="CommentReference"/>
        </w:rPr>
        <w:annotationRef/>
      </w:r>
      <w:r>
        <w:rPr>
          <w:rFonts w:hint="eastAsia"/>
        </w:rPr>
        <w:t>这段介绍需要简略些</w:t>
      </w:r>
    </w:p>
  </w:comment>
  <w:comment w:id="6" w:author="LENOVO" w:date="2023-12-15T14:51:00Z" w:initials="L">
    <w:p w14:paraId="21B36040" w14:textId="68A7D76A" w:rsidR="008B1065" w:rsidRDefault="008B1065">
      <w:pPr>
        <w:pStyle w:val="CommentText"/>
      </w:pPr>
      <w:r>
        <w:rPr>
          <w:rStyle w:val="CommentReference"/>
        </w:rPr>
        <w:annotationRef/>
      </w:r>
      <w:r>
        <w:rPr>
          <w:rFonts w:hint="eastAsia"/>
        </w:rPr>
        <w:t>不是概括选段内容，需要结合G</w:t>
      </w:r>
      <w:r>
        <w:t>I</w:t>
      </w:r>
      <w:r>
        <w:rPr>
          <w:rFonts w:hint="eastAsia"/>
        </w:rPr>
        <w:t>去梳理文本逻辑</w:t>
      </w:r>
    </w:p>
  </w:comment>
  <w:comment w:id="7" w:author="LENOVO" w:date="2023-12-15T14:53:00Z" w:initials="L">
    <w:p w14:paraId="2A841994" w14:textId="1479895A" w:rsidR="0038013A" w:rsidRDefault="0038013A">
      <w:pPr>
        <w:pStyle w:val="CommentText"/>
      </w:pPr>
      <w:r>
        <w:rPr>
          <w:rStyle w:val="CommentReference"/>
        </w:rPr>
        <w:annotationRef/>
      </w:r>
      <w:r>
        <w:rPr>
          <w:rFonts w:hint="eastAsia"/>
        </w:rPr>
        <w:t>你选用的技法需要跟G</w:t>
      </w:r>
      <w:r>
        <w:t>I</w:t>
      </w:r>
      <w:r>
        <w:rPr>
          <w:rFonts w:hint="eastAsia"/>
        </w:rPr>
        <w:t>相关</w:t>
      </w:r>
    </w:p>
  </w:comment>
  <w:comment w:id="8" w:author="LENOVO" w:date="2023-12-15T14:52:00Z" w:initials="L">
    <w:p w14:paraId="3FEDE532" w14:textId="57491A55" w:rsidR="0038013A" w:rsidRDefault="0038013A">
      <w:pPr>
        <w:pStyle w:val="CommentText"/>
      </w:pPr>
      <w:r>
        <w:rPr>
          <w:rStyle w:val="CommentReference"/>
        </w:rPr>
        <w:annotationRef/>
      </w:r>
      <w:r>
        <w:rPr>
          <w:rFonts w:hint="eastAsia"/>
        </w:rPr>
        <w:t>不需要讲</w:t>
      </w:r>
    </w:p>
  </w:comment>
  <w:comment w:id="9" w:author="LENOVO" w:date="2023-12-15T14:53:00Z" w:initials="L">
    <w:p w14:paraId="159709B4" w14:textId="70DDAEB9" w:rsidR="0038013A" w:rsidRDefault="0038013A">
      <w:pPr>
        <w:pStyle w:val="CommentText"/>
      </w:pPr>
      <w:r>
        <w:rPr>
          <w:rStyle w:val="CommentReference"/>
        </w:rPr>
        <w:annotationRef/>
      </w:r>
      <w:r>
        <w:rPr>
          <w:rFonts w:hint="eastAsia"/>
        </w:rPr>
        <w:t>要引用文本</w:t>
      </w:r>
    </w:p>
  </w:comment>
  <w:comment w:id="10" w:author="LENOVO" w:date="2023-12-15T14:54:00Z" w:initials="L">
    <w:p w14:paraId="0384DB1C" w14:textId="7D60C0B0" w:rsidR="0038013A" w:rsidRDefault="0038013A">
      <w:pPr>
        <w:pStyle w:val="CommentText"/>
      </w:pPr>
      <w:r>
        <w:rPr>
          <w:rStyle w:val="CommentReference"/>
        </w:rPr>
        <w:annotationRef/>
      </w:r>
      <w:r>
        <w:rPr>
          <w:rFonts w:hint="eastAsia"/>
        </w:rPr>
        <w:t>其他文章中有没有体现这一点？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09DA4" w15:done="0"/>
  <w15:commentEx w15:paraId="271CC11C" w15:done="0"/>
  <w15:commentEx w15:paraId="21B36040" w15:done="0"/>
  <w15:commentEx w15:paraId="2A841994" w15:done="0"/>
  <w15:commentEx w15:paraId="3FEDE532" w15:done="0"/>
  <w15:commentEx w15:paraId="159709B4" w15:done="0"/>
  <w15:commentEx w15:paraId="0384DB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09DA4" w16cid:durableId="5D12C403"/>
  <w16cid:commentId w16cid:paraId="271CC11C" w16cid:durableId="5F08AACA"/>
  <w16cid:commentId w16cid:paraId="21B36040" w16cid:durableId="74065B96"/>
  <w16cid:commentId w16cid:paraId="2A841994" w16cid:durableId="0D0E5A6C"/>
  <w16cid:commentId w16cid:paraId="3FEDE532" w16cid:durableId="5B1E22A6"/>
  <w16cid:commentId w16cid:paraId="159709B4" w16cid:durableId="717EC81A"/>
  <w16cid:commentId w16cid:paraId="0384DB1C" w16cid:durableId="6A6F0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303C" w14:textId="77777777" w:rsidR="0055356A" w:rsidRDefault="0055356A" w:rsidP="003A00C6">
      <w:r>
        <w:separator/>
      </w:r>
    </w:p>
  </w:endnote>
  <w:endnote w:type="continuationSeparator" w:id="0">
    <w:p w14:paraId="3DF95DCE" w14:textId="77777777" w:rsidR="0055356A" w:rsidRDefault="0055356A" w:rsidP="003A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1CB7" w14:textId="77777777" w:rsidR="0055356A" w:rsidRDefault="0055356A" w:rsidP="003A00C6">
      <w:r>
        <w:separator/>
      </w:r>
    </w:p>
  </w:footnote>
  <w:footnote w:type="continuationSeparator" w:id="0">
    <w:p w14:paraId="5F1493F2" w14:textId="77777777" w:rsidR="0055356A" w:rsidRDefault="0055356A" w:rsidP="003A0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17E"/>
    <w:multiLevelType w:val="multilevel"/>
    <w:tmpl w:val="8326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961F2"/>
    <w:multiLevelType w:val="multilevel"/>
    <w:tmpl w:val="B65A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2942">
    <w:abstractNumId w:val="0"/>
  </w:num>
  <w:num w:numId="2" w16cid:durableId="20946213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春芳 周">
    <w15:presenceInfo w15:providerId="Windows Live" w15:userId="8d3b24f13fd8b607"/>
  </w15:person>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CF"/>
    <w:rsid w:val="001524CF"/>
    <w:rsid w:val="00253909"/>
    <w:rsid w:val="00260B0B"/>
    <w:rsid w:val="002A3110"/>
    <w:rsid w:val="002B31F5"/>
    <w:rsid w:val="00343688"/>
    <w:rsid w:val="0038013A"/>
    <w:rsid w:val="003802B5"/>
    <w:rsid w:val="003906FC"/>
    <w:rsid w:val="003A00C6"/>
    <w:rsid w:val="003A0785"/>
    <w:rsid w:val="00447839"/>
    <w:rsid w:val="004B5E13"/>
    <w:rsid w:val="00501E17"/>
    <w:rsid w:val="0055356A"/>
    <w:rsid w:val="005D3ECF"/>
    <w:rsid w:val="00766E31"/>
    <w:rsid w:val="007F3387"/>
    <w:rsid w:val="008677A5"/>
    <w:rsid w:val="008B1065"/>
    <w:rsid w:val="008C476F"/>
    <w:rsid w:val="00A15BCC"/>
    <w:rsid w:val="00A6163A"/>
    <w:rsid w:val="00AB5673"/>
    <w:rsid w:val="00BD585B"/>
    <w:rsid w:val="00C52F16"/>
    <w:rsid w:val="00CA1227"/>
    <w:rsid w:val="00D04ED3"/>
    <w:rsid w:val="00D44465"/>
    <w:rsid w:val="00D87166"/>
    <w:rsid w:val="00DB6299"/>
    <w:rsid w:val="00E15E4B"/>
    <w:rsid w:val="00E3723C"/>
    <w:rsid w:val="00EB2460"/>
    <w:rsid w:val="00F4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3873F"/>
  <w15:docId w15:val="{E18481CE-70D4-44BD-BA5C-CD505714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C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C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A00C6"/>
    <w:rPr>
      <w:sz w:val="18"/>
      <w:szCs w:val="18"/>
    </w:rPr>
  </w:style>
  <w:style w:type="paragraph" w:styleId="Footer">
    <w:name w:val="footer"/>
    <w:basedOn w:val="Normal"/>
    <w:link w:val="FooterChar"/>
    <w:uiPriority w:val="99"/>
    <w:unhideWhenUsed/>
    <w:rsid w:val="003A00C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A00C6"/>
    <w:rPr>
      <w:sz w:val="18"/>
      <w:szCs w:val="18"/>
    </w:rPr>
  </w:style>
  <w:style w:type="paragraph" w:styleId="NormalWeb">
    <w:name w:val="Normal (Web)"/>
    <w:basedOn w:val="Normal"/>
    <w:uiPriority w:val="99"/>
    <w:semiHidden/>
    <w:unhideWhenUsed/>
    <w:rsid w:val="0034368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43688"/>
    <w:rPr>
      <w:b/>
      <w:bCs/>
    </w:rPr>
  </w:style>
  <w:style w:type="paragraph" w:styleId="z-TopofForm">
    <w:name w:val="HTML Top of Form"/>
    <w:basedOn w:val="Normal"/>
    <w:next w:val="Normal"/>
    <w:link w:val="z-TopofFormChar"/>
    <w:hidden/>
    <w:uiPriority w:val="99"/>
    <w:semiHidden/>
    <w:unhideWhenUsed/>
    <w:rsid w:val="00343688"/>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343688"/>
    <w:rPr>
      <w:rFonts w:ascii="Arial" w:eastAsia="宋体" w:hAnsi="Arial" w:cs="Arial"/>
      <w:vanish/>
      <w:kern w:val="0"/>
      <w:sz w:val="16"/>
      <w:szCs w:val="16"/>
    </w:rPr>
  </w:style>
  <w:style w:type="character" w:styleId="CommentReference">
    <w:name w:val="annotation reference"/>
    <w:basedOn w:val="DefaultParagraphFont"/>
    <w:uiPriority w:val="99"/>
    <w:semiHidden/>
    <w:unhideWhenUsed/>
    <w:rsid w:val="00C52F16"/>
    <w:rPr>
      <w:sz w:val="21"/>
      <w:szCs w:val="21"/>
    </w:rPr>
  </w:style>
  <w:style w:type="paragraph" w:styleId="CommentText">
    <w:name w:val="annotation text"/>
    <w:basedOn w:val="Normal"/>
    <w:link w:val="CommentTextChar"/>
    <w:uiPriority w:val="99"/>
    <w:semiHidden/>
    <w:unhideWhenUsed/>
    <w:rsid w:val="00C52F16"/>
    <w:pPr>
      <w:jc w:val="left"/>
    </w:pPr>
  </w:style>
  <w:style w:type="character" w:customStyle="1" w:styleId="CommentTextChar">
    <w:name w:val="Comment Text Char"/>
    <w:basedOn w:val="DefaultParagraphFont"/>
    <w:link w:val="CommentText"/>
    <w:uiPriority w:val="99"/>
    <w:semiHidden/>
    <w:rsid w:val="00C52F16"/>
  </w:style>
  <w:style w:type="paragraph" w:styleId="CommentSubject">
    <w:name w:val="annotation subject"/>
    <w:basedOn w:val="CommentText"/>
    <w:next w:val="CommentText"/>
    <w:link w:val="CommentSubjectChar"/>
    <w:uiPriority w:val="99"/>
    <w:semiHidden/>
    <w:unhideWhenUsed/>
    <w:rsid w:val="00C52F16"/>
    <w:rPr>
      <w:b/>
      <w:bCs/>
    </w:rPr>
  </w:style>
  <w:style w:type="character" w:customStyle="1" w:styleId="CommentSubjectChar">
    <w:name w:val="Comment Subject Char"/>
    <w:basedOn w:val="CommentTextChar"/>
    <w:link w:val="CommentSubject"/>
    <w:uiPriority w:val="99"/>
    <w:semiHidden/>
    <w:rsid w:val="00C52F16"/>
    <w:rPr>
      <w:b/>
      <w:bCs/>
    </w:rPr>
  </w:style>
  <w:style w:type="paragraph" w:styleId="BalloonText">
    <w:name w:val="Balloon Text"/>
    <w:basedOn w:val="Normal"/>
    <w:link w:val="BalloonTextChar"/>
    <w:uiPriority w:val="99"/>
    <w:semiHidden/>
    <w:unhideWhenUsed/>
    <w:rsid w:val="00C52F16"/>
    <w:rPr>
      <w:sz w:val="18"/>
      <w:szCs w:val="18"/>
    </w:rPr>
  </w:style>
  <w:style w:type="character" w:customStyle="1" w:styleId="BalloonTextChar">
    <w:name w:val="Balloon Text Char"/>
    <w:basedOn w:val="DefaultParagraphFont"/>
    <w:link w:val="BalloonText"/>
    <w:uiPriority w:val="99"/>
    <w:semiHidden/>
    <w:rsid w:val="00C52F16"/>
    <w:rPr>
      <w:sz w:val="18"/>
      <w:szCs w:val="18"/>
    </w:rPr>
  </w:style>
  <w:style w:type="paragraph" w:styleId="Revision">
    <w:name w:val="Revision"/>
    <w:hidden/>
    <w:uiPriority w:val="99"/>
    <w:semiHidden/>
    <w:rsid w:val="002A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3387">
      <w:bodyDiv w:val="1"/>
      <w:marLeft w:val="0"/>
      <w:marRight w:val="0"/>
      <w:marTop w:val="0"/>
      <w:marBottom w:val="0"/>
      <w:divBdr>
        <w:top w:val="none" w:sz="0" w:space="0" w:color="auto"/>
        <w:left w:val="none" w:sz="0" w:space="0" w:color="auto"/>
        <w:bottom w:val="none" w:sz="0" w:space="0" w:color="auto"/>
        <w:right w:val="none" w:sz="0" w:space="0" w:color="auto"/>
      </w:divBdr>
    </w:div>
    <w:div w:id="575942107">
      <w:bodyDiv w:val="1"/>
      <w:marLeft w:val="0"/>
      <w:marRight w:val="0"/>
      <w:marTop w:val="0"/>
      <w:marBottom w:val="0"/>
      <w:divBdr>
        <w:top w:val="none" w:sz="0" w:space="0" w:color="auto"/>
        <w:left w:val="none" w:sz="0" w:space="0" w:color="auto"/>
        <w:bottom w:val="none" w:sz="0" w:space="0" w:color="auto"/>
        <w:right w:val="none" w:sz="0" w:space="0" w:color="auto"/>
      </w:divBdr>
    </w:div>
    <w:div w:id="1013413872">
      <w:bodyDiv w:val="1"/>
      <w:marLeft w:val="0"/>
      <w:marRight w:val="0"/>
      <w:marTop w:val="0"/>
      <w:marBottom w:val="0"/>
      <w:divBdr>
        <w:top w:val="none" w:sz="0" w:space="0" w:color="auto"/>
        <w:left w:val="none" w:sz="0" w:space="0" w:color="auto"/>
        <w:bottom w:val="none" w:sz="0" w:space="0" w:color="auto"/>
        <w:right w:val="none" w:sz="0" w:space="0" w:color="auto"/>
      </w:divBdr>
    </w:div>
    <w:div w:id="1735808412">
      <w:bodyDiv w:val="1"/>
      <w:marLeft w:val="0"/>
      <w:marRight w:val="0"/>
      <w:marTop w:val="0"/>
      <w:marBottom w:val="0"/>
      <w:divBdr>
        <w:top w:val="none" w:sz="0" w:space="0" w:color="auto"/>
        <w:left w:val="none" w:sz="0" w:space="0" w:color="auto"/>
        <w:bottom w:val="none" w:sz="0" w:space="0" w:color="auto"/>
        <w:right w:val="none" w:sz="0" w:space="0" w:color="auto"/>
      </w:divBdr>
    </w:div>
    <w:div w:id="1977493218">
      <w:bodyDiv w:val="1"/>
      <w:marLeft w:val="0"/>
      <w:marRight w:val="0"/>
      <w:marTop w:val="0"/>
      <w:marBottom w:val="0"/>
      <w:divBdr>
        <w:top w:val="none" w:sz="0" w:space="0" w:color="auto"/>
        <w:left w:val="none" w:sz="0" w:space="0" w:color="auto"/>
        <w:bottom w:val="none" w:sz="0" w:space="0" w:color="auto"/>
        <w:right w:val="none" w:sz="0" w:space="0" w:color="auto"/>
      </w:divBdr>
      <w:divsChild>
        <w:div w:id="2017341599">
          <w:marLeft w:val="0"/>
          <w:marRight w:val="0"/>
          <w:marTop w:val="0"/>
          <w:marBottom w:val="0"/>
          <w:divBdr>
            <w:top w:val="single" w:sz="2" w:space="0" w:color="D9D9E3"/>
            <w:left w:val="single" w:sz="2" w:space="0" w:color="D9D9E3"/>
            <w:bottom w:val="single" w:sz="2" w:space="0" w:color="D9D9E3"/>
            <w:right w:val="single" w:sz="2" w:space="0" w:color="D9D9E3"/>
          </w:divBdr>
          <w:divsChild>
            <w:div w:id="250092712">
              <w:marLeft w:val="0"/>
              <w:marRight w:val="0"/>
              <w:marTop w:val="0"/>
              <w:marBottom w:val="0"/>
              <w:divBdr>
                <w:top w:val="single" w:sz="2" w:space="0" w:color="D9D9E3"/>
                <w:left w:val="single" w:sz="2" w:space="0" w:color="D9D9E3"/>
                <w:bottom w:val="single" w:sz="2" w:space="0" w:color="D9D9E3"/>
                <w:right w:val="single" w:sz="2" w:space="0" w:color="D9D9E3"/>
              </w:divBdr>
              <w:divsChild>
                <w:div w:id="497773409">
                  <w:marLeft w:val="0"/>
                  <w:marRight w:val="0"/>
                  <w:marTop w:val="0"/>
                  <w:marBottom w:val="0"/>
                  <w:divBdr>
                    <w:top w:val="single" w:sz="2" w:space="0" w:color="D9D9E3"/>
                    <w:left w:val="single" w:sz="2" w:space="0" w:color="D9D9E3"/>
                    <w:bottom w:val="single" w:sz="2" w:space="0" w:color="D9D9E3"/>
                    <w:right w:val="single" w:sz="2" w:space="0" w:color="D9D9E3"/>
                  </w:divBdr>
                  <w:divsChild>
                    <w:div w:id="988289350">
                      <w:marLeft w:val="0"/>
                      <w:marRight w:val="0"/>
                      <w:marTop w:val="0"/>
                      <w:marBottom w:val="0"/>
                      <w:divBdr>
                        <w:top w:val="single" w:sz="2" w:space="0" w:color="D9D9E3"/>
                        <w:left w:val="single" w:sz="2" w:space="0" w:color="D9D9E3"/>
                        <w:bottom w:val="single" w:sz="2" w:space="0" w:color="D9D9E3"/>
                        <w:right w:val="single" w:sz="2" w:space="0" w:color="D9D9E3"/>
                      </w:divBdr>
                      <w:divsChild>
                        <w:div w:id="1113550173">
                          <w:marLeft w:val="0"/>
                          <w:marRight w:val="0"/>
                          <w:marTop w:val="0"/>
                          <w:marBottom w:val="0"/>
                          <w:divBdr>
                            <w:top w:val="single" w:sz="2" w:space="0" w:color="D9D9E3"/>
                            <w:left w:val="single" w:sz="2" w:space="0" w:color="D9D9E3"/>
                            <w:bottom w:val="single" w:sz="2" w:space="0" w:color="D9D9E3"/>
                            <w:right w:val="single" w:sz="2" w:space="0" w:color="D9D9E3"/>
                          </w:divBdr>
                          <w:divsChild>
                            <w:div w:id="28338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312517">
                                  <w:marLeft w:val="0"/>
                                  <w:marRight w:val="0"/>
                                  <w:marTop w:val="0"/>
                                  <w:marBottom w:val="0"/>
                                  <w:divBdr>
                                    <w:top w:val="single" w:sz="2" w:space="0" w:color="D9D9E3"/>
                                    <w:left w:val="single" w:sz="2" w:space="0" w:color="D9D9E3"/>
                                    <w:bottom w:val="single" w:sz="2" w:space="0" w:color="D9D9E3"/>
                                    <w:right w:val="single" w:sz="2" w:space="0" w:color="D9D9E3"/>
                                  </w:divBdr>
                                  <w:divsChild>
                                    <w:div w:id="1763990093">
                                      <w:marLeft w:val="0"/>
                                      <w:marRight w:val="0"/>
                                      <w:marTop w:val="0"/>
                                      <w:marBottom w:val="0"/>
                                      <w:divBdr>
                                        <w:top w:val="single" w:sz="2" w:space="0" w:color="D9D9E3"/>
                                        <w:left w:val="single" w:sz="2" w:space="0" w:color="D9D9E3"/>
                                        <w:bottom w:val="single" w:sz="2" w:space="0" w:color="D9D9E3"/>
                                        <w:right w:val="single" w:sz="2" w:space="0" w:color="D9D9E3"/>
                                      </w:divBdr>
                                      <w:divsChild>
                                        <w:div w:id="1317689299">
                                          <w:marLeft w:val="0"/>
                                          <w:marRight w:val="0"/>
                                          <w:marTop w:val="0"/>
                                          <w:marBottom w:val="0"/>
                                          <w:divBdr>
                                            <w:top w:val="single" w:sz="2" w:space="0" w:color="D9D9E3"/>
                                            <w:left w:val="single" w:sz="2" w:space="0" w:color="D9D9E3"/>
                                            <w:bottom w:val="single" w:sz="2" w:space="0" w:color="D9D9E3"/>
                                            <w:right w:val="single" w:sz="2" w:space="0" w:color="D9D9E3"/>
                                          </w:divBdr>
                                          <w:divsChild>
                                            <w:div w:id="577833990">
                                              <w:marLeft w:val="0"/>
                                              <w:marRight w:val="0"/>
                                              <w:marTop w:val="0"/>
                                              <w:marBottom w:val="0"/>
                                              <w:divBdr>
                                                <w:top w:val="single" w:sz="2" w:space="0" w:color="D9D9E3"/>
                                                <w:left w:val="single" w:sz="2" w:space="0" w:color="D9D9E3"/>
                                                <w:bottom w:val="single" w:sz="2" w:space="0" w:color="D9D9E3"/>
                                                <w:right w:val="single" w:sz="2" w:space="0" w:color="D9D9E3"/>
                                              </w:divBdr>
                                              <w:divsChild>
                                                <w:div w:id="573974598">
                                                  <w:marLeft w:val="0"/>
                                                  <w:marRight w:val="0"/>
                                                  <w:marTop w:val="0"/>
                                                  <w:marBottom w:val="0"/>
                                                  <w:divBdr>
                                                    <w:top w:val="single" w:sz="2" w:space="0" w:color="D9D9E3"/>
                                                    <w:left w:val="single" w:sz="2" w:space="0" w:color="D9D9E3"/>
                                                    <w:bottom w:val="single" w:sz="2" w:space="0" w:color="D9D9E3"/>
                                                    <w:right w:val="single" w:sz="2" w:space="0" w:color="D9D9E3"/>
                                                  </w:divBdr>
                                                  <w:divsChild>
                                                    <w:div w:id="64620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877822">
          <w:marLeft w:val="0"/>
          <w:marRight w:val="0"/>
          <w:marTop w:val="0"/>
          <w:marBottom w:val="0"/>
          <w:divBdr>
            <w:top w:val="none" w:sz="0" w:space="0" w:color="auto"/>
            <w:left w:val="none" w:sz="0" w:space="0" w:color="auto"/>
            <w:bottom w:val="none" w:sz="0" w:space="0" w:color="auto"/>
            <w:right w:val="none" w:sz="0" w:space="0" w:color="auto"/>
          </w:divBdr>
        </w:div>
      </w:divsChild>
    </w:div>
    <w:div w:id="2040470347">
      <w:bodyDiv w:val="1"/>
      <w:marLeft w:val="0"/>
      <w:marRight w:val="0"/>
      <w:marTop w:val="0"/>
      <w:marBottom w:val="0"/>
      <w:divBdr>
        <w:top w:val="none" w:sz="0" w:space="0" w:color="auto"/>
        <w:left w:val="none" w:sz="0" w:space="0" w:color="auto"/>
        <w:bottom w:val="none" w:sz="0" w:space="0" w:color="auto"/>
        <w:right w:val="none" w:sz="0" w:space="0" w:color="auto"/>
      </w:divBdr>
    </w:div>
    <w:div w:id="2100636074">
      <w:bodyDiv w:val="1"/>
      <w:marLeft w:val="0"/>
      <w:marRight w:val="0"/>
      <w:marTop w:val="0"/>
      <w:marBottom w:val="0"/>
      <w:divBdr>
        <w:top w:val="none" w:sz="0" w:space="0" w:color="auto"/>
        <w:left w:val="none" w:sz="0" w:space="0" w:color="auto"/>
        <w:bottom w:val="none" w:sz="0" w:space="0" w:color="auto"/>
        <w:right w:val="none" w:sz="0" w:space="0" w:color="auto"/>
      </w:divBdr>
      <w:divsChild>
        <w:div w:id="1712418043">
          <w:marLeft w:val="0"/>
          <w:marRight w:val="0"/>
          <w:marTop w:val="0"/>
          <w:marBottom w:val="0"/>
          <w:divBdr>
            <w:top w:val="single" w:sz="2" w:space="0" w:color="D9D9E3"/>
            <w:left w:val="single" w:sz="2" w:space="0" w:color="D9D9E3"/>
            <w:bottom w:val="single" w:sz="2" w:space="0" w:color="D9D9E3"/>
            <w:right w:val="single" w:sz="2" w:space="0" w:color="D9D9E3"/>
          </w:divBdr>
          <w:divsChild>
            <w:div w:id="314458923">
              <w:marLeft w:val="0"/>
              <w:marRight w:val="0"/>
              <w:marTop w:val="0"/>
              <w:marBottom w:val="0"/>
              <w:divBdr>
                <w:top w:val="single" w:sz="2" w:space="0" w:color="D9D9E3"/>
                <w:left w:val="single" w:sz="2" w:space="0" w:color="D9D9E3"/>
                <w:bottom w:val="single" w:sz="2" w:space="0" w:color="D9D9E3"/>
                <w:right w:val="single" w:sz="2" w:space="0" w:color="D9D9E3"/>
              </w:divBdr>
              <w:divsChild>
                <w:div w:id="1547372001">
                  <w:marLeft w:val="0"/>
                  <w:marRight w:val="0"/>
                  <w:marTop w:val="0"/>
                  <w:marBottom w:val="0"/>
                  <w:divBdr>
                    <w:top w:val="single" w:sz="2" w:space="0" w:color="D9D9E3"/>
                    <w:left w:val="single" w:sz="2" w:space="0" w:color="D9D9E3"/>
                    <w:bottom w:val="single" w:sz="2" w:space="0" w:color="D9D9E3"/>
                    <w:right w:val="single" w:sz="2" w:space="0" w:color="D9D9E3"/>
                  </w:divBdr>
                  <w:divsChild>
                    <w:div w:id="719324896">
                      <w:marLeft w:val="0"/>
                      <w:marRight w:val="0"/>
                      <w:marTop w:val="0"/>
                      <w:marBottom w:val="0"/>
                      <w:divBdr>
                        <w:top w:val="single" w:sz="2" w:space="0" w:color="D9D9E3"/>
                        <w:left w:val="single" w:sz="2" w:space="0" w:color="D9D9E3"/>
                        <w:bottom w:val="single" w:sz="2" w:space="0" w:color="D9D9E3"/>
                        <w:right w:val="single" w:sz="2" w:space="0" w:color="D9D9E3"/>
                      </w:divBdr>
                      <w:divsChild>
                        <w:div w:id="223836199">
                          <w:marLeft w:val="0"/>
                          <w:marRight w:val="0"/>
                          <w:marTop w:val="0"/>
                          <w:marBottom w:val="0"/>
                          <w:divBdr>
                            <w:top w:val="single" w:sz="2" w:space="0" w:color="D9D9E3"/>
                            <w:left w:val="single" w:sz="2" w:space="0" w:color="D9D9E3"/>
                            <w:bottom w:val="single" w:sz="2" w:space="0" w:color="D9D9E3"/>
                            <w:right w:val="single" w:sz="2" w:space="0" w:color="D9D9E3"/>
                          </w:divBdr>
                          <w:divsChild>
                            <w:div w:id="87623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7133">
                                  <w:marLeft w:val="0"/>
                                  <w:marRight w:val="0"/>
                                  <w:marTop w:val="0"/>
                                  <w:marBottom w:val="0"/>
                                  <w:divBdr>
                                    <w:top w:val="single" w:sz="2" w:space="0" w:color="D9D9E3"/>
                                    <w:left w:val="single" w:sz="2" w:space="0" w:color="D9D9E3"/>
                                    <w:bottom w:val="single" w:sz="2" w:space="0" w:color="D9D9E3"/>
                                    <w:right w:val="single" w:sz="2" w:space="0" w:color="D9D9E3"/>
                                  </w:divBdr>
                                  <w:divsChild>
                                    <w:div w:id="1124806369">
                                      <w:marLeft w:val="0"/>
                                      <w:marRight w:val="0"/>
                                      <w:marTop w:val="0"/>
                                      <w:marBottom w:val="0"/>
                                      <w:divBdr>
                                        <w:top w:val="single" w:sz="2" w:space="0" w:color="D9D9E3"/>
                                        <w:left w:val="single" w:sz="2" w:space="0" w:color="D9D9E3"/>
                                        <w:bottom w:val="single" w:sz="2" w:space="0" w:color="D9D9E3"/>
                                        <w:right w:val="single" w:sz="2" w:space="0" w:color="D9D9E3"/>
                                      </w:divBdr>
                                      <w:divsChild>
                                        <w:div w:id="1337272775">
                                          <w:marLeft w:val="0"/>
                                          <w:marRight w:val="0"/>
                                          <w:marTop w:val="0"/>
                                          <w:marBottom w:val="0"/>
                                          <w:divBdr>
                                            <w:top w:val="single" w:sz="2" w:space="0" w:color="D9D9E3"/>
                                            <w:left w:val="single" w:sz="2" w:space="0" w:color="D9D9E3"/>
                                            <w:bottom w:val="single" w:sz="2" w:space="0" w:color="D9D9E3"/>
                                            <w:right w:val="single" w:sz="2" w:space="0" w:color="D9D9E3"/>
                                          </w:divBdr>
                                          <w:divsChild>
                                            <w:div w:id="1717655010">
                                              <w:marLeft w:val="0"/>
                                              <w:marRight w:val="0"/>
                                              <w:marTop w:val="0"/>
                                              <w:marBottom w:val="0"/>
                                              <w:divBdr>
                                                <w:top w:val="single" w:sz="2" w:space="0" w:color="D9D9E3"/>
                                                <w:left w:val="single" w:sz="2" w:space="0" w:color="D9D9E3"/>
                                                <w:bottom w:val="single" w:sz="2" w:space="0" w:color="D9D9E3"/>
                                                <w:right w:val="single" w:sz="2" w:space="0" w:color="D9D9E3"/>
                                              </w:divBdr>
                                              <w:divsChild>
                                                <w:div w:id="236941099">
                                                  <w:marLeft w:val="0"/>
                                                  <w:marRight w:val="0"/>
                                                  <w:marTop w:val="0"/>
                                                  <w:marBottom w:val="0"/>
                                                  <w:divBdr>
                                                    <w:top w:val="single" w:sz="2" w:space="0" w:color="D9D9E3"/>
                                                    <w:left w:val="single" w:sz="2" w:space="0" w:color="D9D9E3"/>
                                                    <w:bottom w:val="single" w:sz="2" w:space="0" w:color="D9D9E3"/>
                                                    <w:right w:val="single" w:sz="2" w:space="0" w:color="D9D9E3"/>
                                                  </w:divBdr>
                                                  <w:divsChild>
                                                    <w:div w:id="145385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94675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1479</Words>
  <Characters>1479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春芳 周</cp:lastModifiedBy>
  <cp:revision>3</cp:revision>
  <dcterms:created xsi:type="dcterms:W3CDTF">2023-12-27T06:22:00Z</dcterms:created>
  <dcterms:modified xsi:type="dcterms:W3CDTF">2023-12-27T06:24:00Z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c242312360606146fdd2a8638bc79af284088daf98d64b856b55a8b29826c567</vt:lpwstr>
  </property>
</Properties>
</file>